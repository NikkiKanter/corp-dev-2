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CEE35" w14:textId="6E158DC3" w:rsidR="00C23DA3" w:rsidRPr="00F804D2" w:rsidRDefault="00C23DA3" w:rsidP="00220AB7">
      <w:pPr>
        <w:pBdr>
          <w:bottom w:val="single" w:sz="4" w:space="1" w:color="auto"/>
        </w:pBdr>
        <w:spacing w:after="60"/>
        <w:ind w:left="-360"/>
        <w:rPr>
          <w:rFonts w:ascii="Arial" w:hAnsi="Arial" w:cs="Arial"/>
          <w:color w:val="132446"/>
          <w:sz w:val="18"/>
          <w:szCs w:val="18"/>
        </w:rPr>
      </w:pPr>
      <w:r w:rsidRPr="00F804D2">
        <w:rPr>
          <w:rFonts w:ascii="Arial" w:hAnsi="Arial" w:cs="Arial"/>
          <w:color w:val="132446"/>
          <w:sz w:val="18"/>
          <w:szCs w:val="18"/>
        </w:rPr>
        <w:t>GENERAL INFORMATION</w:t>
      </w:r>
    </w:p>
    <w:p w14:paraId="446F068D" w14:textId="77777777" w:rsidR="000B1489" w:rsidRDefault="000B1489" w:rsidP="00176D6C">
      <w:pPr>
        <w:spacing w:after="60"/>
        <w:rPr>
          <w:rFonts w:ascii="Arial" w:hAnsi="Arial" w:cs="Arial"/>
          <w:color w:val="132446"/>
        </w:rPr>
      </w:pPr>
    </w:p>
    <w:p w14:paraId="77C12EB5" w14:textId="77777777" w:rsidR="00176D6C" w:rsidRPr="00F804D2" w:rsidRDefault="00176D6C" w:rsidP="00176D6C">
      <w:pPr>
        <w:spacing w:after="60"/>
        <w:rPr>
          <w:rFonts w:ascii="Arial" w:hAnsi="Arial" w:cs="Arial"/>
          <w:color w:val="25A6D5"/>
          <w:sz w:val="28"/>
          <w:szCs w:val="28"/>
        </w:rPr>
        <w:sectPr w:rsidR="00176D6C" w:rsidRPr="00F804D2" w:rsidSect="00E878D4">
          <w:headerReference w:type="even" r:id="rId9"/>
          <w:headerReference w:type="default" r:id="rId10"/>
          <w:headerReference w:type="first" r:id="rId11"/>
          <w:pgSz w:w="12240" w:h="15840"/>
          <w:pgMar w:top="2157" w:right="2880" w:bottom="1440" w:left="1440" w:header="629" w:footer="720" w:gutter="0"/>
          <w:cols w:space="720"/>
          <w:docGrid w:linePitch="360"/>
        </w:sectPr>
      </w:pPr>
    </w:p>
    <w:p w14:paraId="7730DE69" w14:textId="62026C34" w:rsidR="006820ED" w:rsidRPr="00F804D2" w:rsidRDefault="00176D6C" w:rsidP="00220AB7">
      <w:pPr>
        <w:spacing w:after="60"/>
        <w:ind w:left="-360"/>
        <w:rPr>
          <w:rFonts w:ascii="Arial" w:hAnsi="Arial" w:cs="Arial"/>
          <w:color w:val="25A6D5"/>
          <w:sz w:val="28"/>
          <w:szCs w:val="28"/>
        </w:rPr>
      </w:pPr>
      <w:r>
        <w:rPr>
          <w:rFonts w:ascii="Arial" w:hAnsi="Arial" w:cs="Arial"/>
          <w:color w:val="25A6D5"/>
          <w:sz w:val="28"/>
          <w:szCs w:val="28"/>
        </w:rPr>
        <w:lastRenderedPageBreak/>
        <w:t>Who is HealthEngine</w:t>
      </w:r>
      <w:r w:rsidR="004C6F72" w:rsidRPr="00F804D2">
        <w:rPr>
          <w:rFonts w:ascii="Arial" w:hAnsi="Arial" w:cs="Arial"/>
          <w:color w:val="25A6D5"/>
          <w:sz w:val="28"/>
          <w:szCs w:val="28"/>
        </w:rPr>
        <w:t>?</w:t>
      </w:r>
    </w:p>
    <w:p w14:paraId="12739701" w14:textId="6FFF8E78" w:rsidR="008B4DA2" w:rsidRPr="00F804D2" w:rsidRDefault="006820ED" w:rsidP="00F804D2">
      <w:pPr>
        <w:pStyle w:val="Intro12"/>
        <w:sectPr w:rsidR="008B4DA2" w:rsidRPr="00F804D2" w:rsidSect="00E878D4">
          <w:type w:val="continuous"/>
          <w:pgSz w:w="12240" w:h="15840"/>
          <w:pgMar w:top="2157" w:right="2880" w:bottom="1440" w:left="1440" w:header="629" w:footer="720" w:gutter="0"/>
          <w:cols w:space="720"/>
          <w:docGrid w:linePitch="360"/>
        </w:sectPr>
      </w:pPr>
      <w:r w:rsidRPr="005F1FA7">
        <w:rPr>
          <w:bCs w:val="0"/>
        </w:rPr>
        <w:t>HealthEngine</w:t>
      </w:r>
      <w:r w:rsidR="00D33480" w:rsidRPr="005F1FA7">
        <w:rPr>
          <w:bCs w:val="0"/>
        </w:rPr>
        <w:t xml:space="preserve"> </w:t>
      </w:r>
      <w:r w:rsidRPr="005F1FA7">
        <w:rPr>
          <w:bCs w:val="0"/>
        </w:rPr>
        <w:t xml:space="preserve">provides a </w:t>
      </w:r>
      <w:r w:rsidR="00D33480" w:rsidRPr="005F1FA7">
        <w:rPr>
          <w:bCs w:val="0"/>
        </w:rPr>
        <w:t xml:space="preserve">technology </w:t>
      </w:r>
      <w:r w:rsidRPr="005F1FA7">
        <w:rPr>
          <w:bCs w:val="0"/>
        </w:rPr>
        <w:t xml:space="preserve">platform that empowers consumers to save between 20-60% on healthcare services </w:t>
      </w:r>
      <w:r w:rsidR="00D310E0">
        <w:rPr>
          <w:bCs w:val="0"/>
        </w:rPr>
        <w:t>and gives physicians the ability to communicate their value</w:t>
      </w:r>
      <w:r w:rsidR="002556EB">
        <w:rPr>
          <w:bCs w:val="0"/>
        </w:rPr>
        <w:t xml:space="preserve"> to potential patients</w:t>
      </w:r>
      <w:r w:rsidR="00250F62">
        <w:rPr>
          <w:bCs w:val="0"/>
        </w:rPr>
        <w:t xml:space="preserve"> in </w:t>
      </w:r>
      <w:r w:rsidR="00250F62" w:rsidRPr="00FC536A">
        <w:rPr>
          <w:bCs w:val="0"/>
        </w:rPr>
        <w:t xml:space="preserve">terms of education, experience and </w:t>
      </w:r>
      <w:r w:rsidR="007F3794" w:rsidRPr="00D7255E">
        <w:rPr>
          <w:bCs w:val="0"/>
        </w:rPr>
        <w:t xml:space="preserve">other </w:t>
      </w:r>
      <w:r w:rsidR="00250F62" w:rsidRPr="00FC536A">
        <w:rPr>
          <w:bCs w:val="0"/>
        </w:rPr>
        <w:t>unique</w:t>
      </w:r>
      <w:r w:rsidR="007F3794" w:rsidRPr="00D7255E">
        <w:rPr>
          <w:bCs w:val="0"/>
        </w:rPr>
        <w:t xml:space="preserve"> factors</w:t>
      </w:r>
      <w:r w:rsidRPr="00FC536A">
        <w:rPr>
          <w:bCs w:val="0"/>
        </w:rPr>
        <w:t>.</w:t>
      </w:r>
      <w:r w:rsidRPr="005F1FA7">
        <w:rPr>
          <w:bCs w:val="0"/>
        </w:rPr>
        <w:t xml:space="preserve"> </w:t>
      </w:r>
      <w:r w:rsidR="007F3794">
        <w:rPr>
          <w:bCs w:val="0"/>
        </w:rPr>
        <w:t>When u</w:t>
      </w:r>
      <w:r w:rsidRPr="005F1FA7">
        <w:rPr>
          <w:bCs w:val="0"/>
        </w:rPr>
        <w:t>tilizing HealthEngine, consumers are finally able to shop for healthca</w:t>
      </w:r>
      <w:r w:rsidR="00D310E0">
        <w:rPr>
          <w:bCs w:val="0"/>
        </w:rPr>
        <w:t xml:space="preserve">re in the same way they </w:t>
      </w:r>
      <w:r w:rsidRPr="005F1FA7">
        <w:rPr>
          <w:bCs w:val="0"/>
        </w:rPr>
        <w:t>shop for virtually everything else that matters to them</w:t>
      </w:r>
      <w:r w:rsidR="005F1FA7">
        <w:t>.</w:t>
      </w:r>
    </w:p>
    <w:p w14:paraId="2B9CBB02" w14:textId="77777777" w:rsidR="008B4DA2" w:rsidRPr="00F804D2" w:rsidRDefault="008B4DA2" w:rsidP="00F804D2">
      <w:pPr>
        <w:spacing w:after="60"/>
        <w:rPr>
          <w:rFonts w:ascii="Arial" w:hAnsi="Arial" w:cs="Arial"/>
          <w:color w:val="25A6D5"/>
          <w:sz w:val="22"/>
          <w:szCs w:val="22"/>
        </w:rPr>
        <w:sectPr w:rsidR="008B4DA2" w:rsidRPr="00F804D2" w:rsidSect="00E878D4">
          <w:type w:val="continuous"/>
          <w:pgSz w:w="12240" w:h="15840"/>
          <w:pgMar w:top="2157" w:right="2880" w:bottom="1440" w:left="1440" w:header="629" w:footer="720" w:gutter="0"/>
          <w:cols w:space="720"/>
          <w:docGrid w:linePitch="360"/>
        </w:sectPr>
      </w:pPr>
    </w:p>
    <w:p w14:paraId="1BB8802A" w14:textId="36DBED71" w:rsidR="00E47F93" w:rsidRPr="005F1FA7" w:rsidRDefault="007B1B91">
      <w:pPr>
        <w:pStyle w:val="Questions"/>
      </w:pPr>
      <w:r>
        <w:lastRenderedPageBreak/>
        <w:t>Why is CDW offering HealthEngine</w:t>
      </w:r>
      <w:r w:rsidR="00E47F93" w:rsidRPr="005F1FA7">
        <w:t>?</w:t>
      </w:r>
    </w:p>
    <w:p w14:paraId="5CED8CB1" w14:textId="2AA84428" w:rsidR="00E47F93" w:rsidRPr="00F804D2" w:rsidRDefault="00E47F93" w:rsidP="00220AB7">
      <w:pPr>
        <w:spacing w:after="60"/>
        <w:ind w:left="-360"/>
        <w:rPr>
          <w:rFonts w:ascii="Arial" w:hAnsi="Arial" w:cs="Arial"/>
          <w:color w:val="132446"/>
          <w:szCs w:val="20"/>
        </w:rPr>
      </w:pPr>
      <w:r w:rsidRPr="00F804D2">
        <w:rPr>
          <w:rFonts w:ascii="Arial" w:hAnsi="Arial" w:cs="Arial"/>
          <w:color w:val="132446"/>
          <w:szCs w:val="20"/>
        </w:rPr>
        <w:t>CDW is offering HealthEngine so that</w:t>
      </w:r>
      <w:r w:rsidR="006826A4" w:rsidRPr="00F804D2">
        <w:rPr>
          <w:rFonts w:ascii="Arial" w:hAnsi="Arial" w:cs="Arial"/>
          <w:color w:val="132446"/>
          <w:szCs w:val="20"/>
        </w:rPr>
        <w:t xml:space="preserve"> you</w:t>
      </w:r>
      <w:r w:rsidRPr="00F804D2">
        <w:rPr>
          <w:rFonts w:ascii="Arial" w:hAnsi="Arial" w:cs="Arial"/>
          <w:color w:val="132446"/>
          <w:szCs w:val="20"/>
        </w:rPr>
        <w:t xml:space="preserve"> have a tool to get maximum value from </w:t>
      </w:r>
      <w:r w:rsidR="006826A4" w:rsidRPr="00F804D2">
        <w:rPr>
          <w:rFonts w:ascii="Arial" w:hAnsi="Arial" w:cs="Arial"/>
          <w:color w:val="132446"/>
          <w:szCs w:val="20"/>
        </w:rPr>
        <w:t xml:space="preserve">your </w:t>
      </w:r>
      <w:r w:rsidRPr="00F804D2">
        <w:rPr>
          <w:rFonts w:ascii="Arial" w:hAnsi="Arial" w:cs="Arial"/>
          <w:color w:val="132446"/>
          <w:szCs w:val="20"/>
        </w:rPr>
        <w:t xml:space="preserve">existing health insurance plan. The ultimate goal is for you to get great </w:t>
      </w:r>
      <w:r w:rsidR="00B27179">
        <w:rPr>
          <w:rFonts w:ascii="Arial" w:hAnsi="Arial" w:cs="Arial"/>
          <w:color w:val="132446"/>
          <w:szCs w:val="20"/>
        </w:rPr>
        <w:t>health</w:t>
      </w:r>
      <w:r w:rsidRPr="00F804D2">
        <w:rPr>
          <w:rFonts w:ascii="Arial" w:hAnsi="Arial" w:cs="Arial"/>
          <w:color w:val="132446"/>
          <w:szCs w:val="20"/>
        </w:rPr>
        <w:t>care at a lo</w:t>
      </w:r>
      <w:r w:rsidR="008146D7">
        <w:rPr>
          <w:rFonts w:ascii="Arial" w:hAnsi="Arial" w:cs="Arial"/>
          <w:color w:val="132446"/>
          <w:szCs w:val="20"/>
        </w:rPr>
        <w:t>wer price</w:t>
      </w:r>
      <w:r w:rsidRPr="00F804D2">
        <w:rPr>
          <w:rFonts w:ascii="Arial" w:hAnsi="Arial" w:cs="Arial"/>
          <w:color w:val="132446"/>
          <w:szCs w:val="20"/>
        </w:rPr>
        <w:t xml:space="preserve">. </w:t>
      </w:r>
    </w:p>
    <w:p w14:paraId="3BDE11B0" w14:textId="77777777" w:rsidR="007A2837" w:rsidRPr="005F1FA7" w:rsidRDefault="007A2837">
      <w:pPr>
        <w:pStyle w:val="Questions"/>
      </w:pPr>
      <w:r w:rsidRPr="005F1FA7">
        <w:t>Why would I want to use HealthEngine?</w:t>
      </w:r>
    </w:p>
    <w:p w14:paraId="4B95EF2E" w14:textId="28119221" w:rsidR="000B1489" w:rsidRPr="00F804D2" w:rsidRDefault="007F3794" w:rsidP="00220AB7">
      <w:pPr>
        <w:spacing w:after="60"/>
        <w:ind w:left="-360"/>
        <w:rPr>
          <w:rFonts w:ascii="Arial" w:hAnsi="Arial" w:cs="Arial"/>
          <w:color w:val="132446"/>
          <w:szCs w:val="20"/>
        </w:rPr>
      </w:pPr>
      <w:r>
        <w:rPr>
          <w:rFonts w:ascii="Arial" w:hAnsi="Arial" w:cs="Arial"/>
          <w:color w:val="132446"/>
          <w:szCs w:val="20"/>
        </w:rPr>
        <w:t xml:space="preserve">HealthEngine </w:t>
      </w:r>
      <w:r w:rsidR="00D7255E">
        <w:rPr>
          <w:rFonts w:ascii="Arial" w:hAnsi="Arial" w:cs="Arial"/>
          <w:color w:val="132446"/>
          <w:szCs w:val="20"/>
        </w:rPr>
        <w:t>is available to help you find the healthcare p</w:t>
      </w:r>
      <w:r>
        <w:rPr>
          <w:rFonts w:ascii="Arial" w:hAnsi="Arial" w:cs="Arial"/>
          <w:color w:val="132446"/>
          <w:szCs w:val="20"/>
        </w:rPr>
        <w:t xml:space="preserve">rocedures, </w:t>
      </w:r>
      <w:r w:rsidR="00D7255E">
        <w:rPr>
          <w:rFonts w:ascii="Arial" w:hAnsi="Arial" w:cs="Arial"/>
          <w:color w:val="132446"/>
          <w:szCs w:val="20"/>
        </w:rPr>
        <w:t>p</w:t>
      </w:r>
      <w:r>
        <w:rPr>
          <w:rFonts w:ascii="Arial" w:hAnsi="Arial" w:cs="Arial"/>
          <w:color w:val="132446"/>
          <w:szCs w:val="20"/>
        </w:rPr>
        <w:t xml:space="preserve">roviders and </w:t>
      </w:r>
      <w:r w:rsidR="00D7255E">
        <w:rPr>
          <w:rFonts w:ascii="Arial" w:hAnsi="Arial" w:cs="Arial"/>
          <w:color w:val="132446"/>
          <w:szCs w:val="20"/>
        </w:rPr>
        <w:t>s</w:t>
      </w:r>
      <w:r>
        <w:rPr>
          <w:rFonts w:ascii="Arial" w:hAnsi="Arial" w:cs="Arial"/>
          <w:color w:val="132446"/>
          <w:szCs w:val="20"/>
        </w:rPr>
        <w:t>pecialists</w:t>
      </w:r>
      <w:r w:rsidR="00D7255E">
        <w:rPr>
          <w:rFonts w:ascii="Arial" w:hAnsi="Arial" w:cs="Arial"/>
          <w:color w:val="132446"/>
          <w:szCs w:val="20"/>
        </w:rPr>
        <w:t xml:space="preserve"> you need</w:t>
      </w:r>
      <w:r>
        <w:rPr>
          <w:rFonts w:ascii="Arial" w:hAnsi="Arial" w:cs="Arial"/>
          <w:color w:val="132446"/>
          <w:szCs w:val="20"/>
        </w:rPr>
        <w:t xml:space="preserve">.  </w:t>
      </w:r>
      <w:r w:rsidR="007A2837" w:rsidRPr="00F804D2">
        <w:rPr>
          <w:rFonts w:ascii="Arial" w:hAnsi="Arial" w:cs="Arial"/>
          <w:color w:val="132446"/>
          <w:szCs w:val="20"/>
        </w:rPr>
        <w:t xml:space="preserve">HealthEngine offers value in </w:t>
      </w:r>
      <w:r>
        <w:rPr>
          <w:rFonts w:ascii="Arial" w:hAnsi="Arial" w:cs="Arial"/>
          <w:color w:val="132446"/>
          <w:szCs w:val="20"/>
        </w:rPr>
        <w:t>several</w:t>
      </w:r>
      <w:r w:rsidR="007A2837" w:rsidRPr="00F804D2">
        <w:rPr>
          <w:rFonts w:ascii="Arial" w:hAnsi="Arial" w:cs="Arial"/>
          <w:color w:val="132446"/>
          <w:szCs w:val="20"/>
        </w:rPr>
        <w:t xml:space="preserve"> ways:  </w:t>
      </w:r>
    </w:p>
    <w:p w14:paraId="3BCD12F6" w14:textId="4819BE96" w:rsidR="000B1489" w:rsidRPr="00F804D2" w:rsidRDefault="007A2837" w:rsidP="00AC5B65">
      <w:pPr>
        <w:pStyle w:val="List1"/>
        <w:rPr>
          <w:rFonts w:ascii="Arial" w:hAnsi="Arial" w:cs="Arial"/>
        </w:rPr>
      </w:pPr>
      <w:r w:rsidRPr="00F804D2">
        <w:rPr>
          <w:rFonts w:ascii="Arial" w:hAnsi="Arial" w:cs="Arial"/>
        </w:rPr>
        <w:t xml:space="preserve">Provider Search: It allows you to easily search for nearby healthcare providers that perform the procedure you need.  </w:t>
      </w:r>
    </w:p>
    <w:p w14:paraId="1B63FEB7" w14:textId="351C3400" w:rsidR="000B1489" w:rsidRPr="007F3794" w:rsidRDefault="007A2837" w:rsidP="00D7255E">
      <w:pPr>
        <w:pStyle w:val="List1"/>
        <w:numPr>
          <w:ilvl w:val="0"/>
          <w:numId w:val="0"/>
        </w:numPr>
        <w:ind w:left="-173"/>
        <w:rPr>
          <w:rFonts w:ascii="Arial" w:hAnsi="Arial" w:cs="Arial"/>
        </w:rPr>
      </w:pPr>
      <w:r w:rsidRPr="00F804D2">
        <w:rPr>
          <w:rFonts w:ascii="Arial" w:hAnsi="Arial" w:cs="Arial"/>
        </w:rPr>
        <w:t>HealthEngine provides information</w:t>
      </w:r>
      <w:r w:rsidR="007F3794">
        <w:rPr>
          <w:rFonts w:ascii="Arial" w:hAnsi="Arial" w:cs="Arial"/>
        </w:rPr>
        <w:t>, when available,</w:t>
      </w:r>
      <w:r w:rsidRPr="00F804D2">
        <w:rPr>
          <w:rFonts w:ascii="Arial" w:hAnsi="Arial" w:cs="Arial"/>
        </w:rPr>
        <w:t xml:space="preserve"> to help you evaluate healthcare providers, </w:t>
      </w:r>
      <w:r w:rsidRPr="007F3794">
        <w:rPr>
          <w:rFonts w:ascii="Arial" w:hAnsi="Arial" w:cs="Arial"/>
        </w:rPr>
        <w:t xml:space="preserve">such as their educational background, </w:t>
      </w:r>
      <w:r w:rsidR="000B1489" w:rsidRPr="007F3794">
        <w:rPr>
          <w:rFonts w:ascii="Arial" w:hAnsi="Arial" w:cs="Arial"/>
        </w:rPr>
        <w:t xml:space="preserve">training and procedure volume. </w:t>
      </w:r>
    </w:p>
    <w:p w14:paraId="42FCDE76" w14:textId="690DE774" w:rsidR="000B1489" w:rsidRDefault="005B1370" w:rsidP="00AC5B65">
      <w:pPr>
        <w:pStyle w:val="List1"/>
        <w:rPr>
          <w:rFonts w:ascii="Arial" w:hAnsi="Arial" w:cs="Arial"/>
        </w:rPr>
      </w:pPr>
      <w:r>
        <w:rPr>
          <w:rFonts w:ascii="Arial" w:hAnsi="Arial" w:cs="Arial"/>
        </w:rPr>
        <w:t xml:space="preserve">Estimated </w:t>
      </w:r>
      <w:r w:rsidR="007A2837" w:rsidRPr="00F804D2">
        <w:rPr>
          <w:rFonts w:ascii="Arial" w:hAnsi="Arial" w:cs="Arial"/>
        </w:rPr>
        <w:t>Pricing Guide: HealthE</w:t>
      </w:r>
      <w:r w:rsidR="00980F74">
        <w:rPr>
          <w:rFonts w:ascii="Arial" w:hAnsi="Arial" w:cs="Arial"/>
        </w:rPr>
        <w:t>ngine provides estimated prices</w:t>
      </w:r>
      <w:r w:rsidR="007A2837" w:rsidRPr="00F804D2">
        <w:rPr>
          <w:rFonts w:ascii="Arial" w:hAnsi="Arial" w:cs="Arial"/>
        </w:rPr>
        <w:t xml:space="preserve"> across provi</w:t>
      </w:r>
      <w:r w:rsidR="00CF4D34">
        <w:rPr>
          <w:rFonts w:ascii="Arial" w:hAnsi="Arial" w:cs="Arial"/>
        </w:rPr>
        <w:t xml:space="preserve">ders for many </w:t>
      </w:r>
      <w:r w:rsidR="00980F74">
        <w:rPr>
          <w:rFonts w:ascii="Arial" w:hAnsi="Arial" w:cs="Arial"/>
        </w:rPr>
        <w:t>common procedures so you can</w:t>
      </w:r>
      <w:r w:rsidR="00CF4D34">
        <w:rPr>
          <w:rFonts w:ascii="Arial" w:hAnsi="Arial" w:cs="Arial"/>
        </w:rPr>
        <w:t xml:space="preserve"> </w:t>
      </w:r>
      <w:r w:rsidR="00980F74">
        <w:rPr>
          <w:rFonts w:ascii="Arial" w:hAnsi="Arial" w:cs="Arial"/>
        </w:rPr>
        <w:t>make an informed choice</w:t>
      </w:r>
      <w:r w:rsidR="00CF4D34">
        <w:rPr>
          <w:rFonts w:ascii="Arial" w:hAnsi="Arial" w:cs="Arial"/>
        </w:rPr>
        <w:t>.</w:t>
      </w:r>
      <w:r w:rsidR="007A2837" w:rsidRPr="00F804D2">
        <w:rPr>
          <w:rFonts w:ascii="Arial" w:hAnsi="Arial" w:cs="Arial"/>
        </w:rPr>
        <w:t xml:space="preserve">  </w:t>
      </w:r>
    </w:p>
    <w:p w14:paraId="462F0D0C" w14:textId="784D7A24" w:rsidR="00022CCC" w:rsidRPr="00F804D2" w:rsidRDefault="006F6BE2" w:rsidP="00AC5B65">
      <w:pPr>
        <w:pStyle w:val="List1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022CCC">
        <w:rPr>
          <w:rFonts w:ascii="Arial" w:hAnsi="Arial" w:cs="Arial"/>
        </w:rPr>
        <w:t xml:space="preserve"> Care Concierge team that will save you time by scheduling appointments for you and managing all of the other details related to your procedure.</w:t>
      </w:r>
    </w:p>
    <w:p w14:paraId="4A1BCC2C" w14:textId="77777777" w:rsidR="007A2837" w:rsidRPr="005F1FA7" w:rsidRDefault="007A2837">
      <w:pPr>
        <w:pStyle w:val="Questions"/>
      </w:pPr>
      <w:r w:rsidRPr="005F1FA7">
        <w:t>How does HealthEngine save us money?</w:t>
      </w:r>
    </w:p>
    <w:p w14:paraId="4A4152A4" w14:textId="7C8CA04A" w:rsidR="003C03B0" w:rsidRDefault="00F8618F" w:rsidP="006F6BE2">
      <w:pPr>
        <w:spacing w:after="60"/>
        <w:ind w:left="-360"/>
        <w:rPr>
          <w:rFonts w:ascii="Arial" w:hAnsi="Arial" w:cs="Arial"/>
          <w:color w:val="132446"/>
          <w:szCs w:val="20"/>
        </w:rPr>
      </w:pPr>
      <w:proofErr w:type="spellStart"/>
      <w:r>
        <w:rPr>
          <w:rFonts w:ascii="Arial" w:hAnsi="Arial" w:cs="Arial"/>
          <w:color w:val="132446"/>
          <w:szCs w:val="20"/>
        </w:rPr>
        <w:t>HealthEngine’s</w:t>
      </w:r>
      <w:proofErr w:type="spellEnd"/>
      <w:r>
        <w:rPr>
          <w:rFonts w:ascii="Arial" w:hAnsi="Arial" w:cs="Arial"/>
          <w:color w:val="132446"/>
          <w:szCs w:val="20"/>
        </w:rPr>
        <w:t xml:space="preserve"> </w:t>
      </w:r>
      <w:r w:rsidR="007A2837" w:rsidRPr="00F804D2">
        <w:rPr>
          <w:rFonts w:ascii="Arial" w:hAnsi="Arial" w:cs="Arial"/>
          <w:color w:val="132446"/>
          <w:szCs w:val="20"/>
        </w:rPr>
        <w:t>platform shows you the v</w:t>
      </w:r>
      <w:r w:rsidR="00980F74">
        <w:rPr>
          <w:rFonts w:ascii="Arial" w:hAnsi="Arial" w:cs="Arial"/>
          <w:color w:val="132446"/>
          <w:szCs w:val="20"/>
        </w:rPr>
        <w:t>ariety of prices available for nearly 200 common medical procedures</w:t>
      </w:r>
      <w:r w:rsidR="00D7255E">
        <w:rPr>
          <w:rFonts w:ascii="Arial" w:hAnsi="Arial" w:cs="Arial"/>
          <w:color w:val="132446"/>
          <w:szCs w:val="20"/>
        </w:rPr>
        <w:t xml:space="preserve"> across 1.2 million providers</w:t>
      </w:r>
      <w:r w:rsidR="00980F74">
        <w:rPr>
          <w:rFonts w:ascii="Arial" w:hAnsi="Arial" w:cs="Arial"/>
          <w:color w:val="132446"/>
          <w:szCs w:val="20"/>
        </w:rPr>
        <w:t xml:space="preserve">. You may be surprised to </w:t>
      </w:r>
    </w:p>
    <w:p w14:paraId="39EE2F25" w14:textId="77777777" w:rsidR="006F6BE2" w:rsidRDefault="006F6BE2" w:rsidP="006F6BE2">
      <w:pPr>
        <w:spacing w:after="60"/>
        <w:ind w:left="-360"/>
        <w:rPr>
          <w:rFonts w:ascii="Arial" w:hAnsi="Arial" w:cs="Arial"/>
          <w:color w:val="132446"/>
          <w:szCs w:val="20"/>
        </w:rPr>
      </w:pPr>
    </w:p>
    <w:p w14:paraId="01936674" w14:textId="77777777" w:rsidR="006F6BE2" w:rsidRDefault="006F6BE2" w:rsidP="006F6BE2">
      <w:pPr>
        <w:spacing w:after="60"/>
        <w:ind w:left="-360"/>
        <w:rPr>
          <w:ins w:id="0" w:author="Stephanie Kowalski" w:date="2015-09-18T09:33:00Z"/>
          <w:rFonts w:ascii="Arial" w:hAnsi="Arial" w:cs="Arial"/>
          <w:color w:val="132446"/>
          <w:szCs w:val="20"/>
        </w:rPr>
      </w:pPr>
    </w:p>
    <w:p w14:paraId="3BF35A86" w14:textId="4A4AB85D" w:rsidR="007A2837" w:rsidRPr="00F804D2" w:rsidRDefault="00980F74" w:rsidP="00220AB7">
      <w:pPr>
        <w:spacing w:after="60"/>
        <w:ind w:left="-360"/>
        <w:rPr>
          <w:rFonts w:ascii="Arial" w:hAnsi="Arial" w:cs="Arial"/>
          <w:color w:val="132446"/>
          <w:szCs w:val="20"/>
        </w:rPr>
      </w:pPr>
      <w:proofErr w:type="gramStart"/>
      <w:r>
        <w:rPr>
          <w:rFonts w:ascii="Arial" w:hAnsi="Arial" w:cs="Arial"/>
          <w:color w:val="132446"/>
          <w:szCs w:val="20"/>
        </w:rPr>
        <w:t>know</w:t>
      </w:r>
      <w:proofErr w:type="gramEnd"/>
      <w:r>
        <w:rPr>
          <w:rFonts w:ascii="Arial" w:hAnsi="Arial" w:cs="Arial"/>
          <w:color w:val="132446"/>
          <w:szCs w:val="20"/>
        </w:rPr>
        <w:t xml:space="preserve"> that prices</w:t>
      </w:r>
      <w:r w:rsidR="007A2837" w:rsidRPr="00F804D2">
        <w:rPr>
          <w:rFonts w:ascii="Arial" w:hAnsi="Arial" w:cs="Arial"/>
          <w:color w:val="132446"/>
          <w:szCs w:val="20"/>
        </w:rPr>
        <w:t xml:space="preserve"> can vary by </w:t>
      </w:r>
      <w:r w:rsidR="00DC53A6">
        <w:rPr>
          <w:rFonts w:ascii="Arial" w:hAnsi="Arial" w:cs="Arial"/>
          <w:color w:val="132446"/>
          <w:szCs w:val="20"/>
        </w:rPr>
        <w:t xml:space="preserve">200% to 600% </w:t>
      </w:r>
      <w:r>
        <w:rPr>
          <w:rFonts w:ascii="Arial" w:hAnsi="Arial" w:cs="Arial"/>
          <w:color w:val="132446"/>
          <w:szCs w:val="20"/>
        </w:rPr>
        <w:t>for the same service.</w:t>
      </w:r>
      <w:r w:rsidR="007A2837" w:rsidRPr="00F804D2">
        <w:rPr>
          <w:rFonts w:ascii="Arial" w:hAnsi="Arial" w:cs="Arial"/>
          <w:color w:val="132446"/>
          <w:szCs w:val="20"/>
        </w:rPr>
        <w:t xml:space="preserve"> </w:t>
      </w:r>
      <w:r w:rsidR="00F8618F">
        <w:rPr>
          <w:rFonts w:ascii="Arial" w:hAnsi="Arial" w:cs="Arial"/>
          <w:color w:val="132446"/>
          <w:szCs w:val="20"/>
        </w:rPr>
        <w:t>With this information you’re able to decide which provider to see and what price to pay.</w:t>
      </w:r>
    </w:p>
    <w:p w14:paraId="01E4AB16" w14:textId="77777777" w:rsidR="007A2837" w:rsidRPr="005F1FA7" w:rsidRDefault="007A2837">
      <w:pPr>
        <w:pStyle w:val="Questions"/>
      </w:pPr>
      <w:r w:rsidRPr="005F1FA7">
        <w:t>How does HealthEngine help me learn more about healthcare providers?</w:t>
      </w:r>
    </w:p>
    <w:p w14:paraId="77F94136" w14:textId="0B040ABA" w:rsidR="007A2837" w:rsidRPr="00F804D2" w:rsidRDefault="007A2837" w:rsidP="00220AB7">
      <w:pPr>
        <w:spacing w:after="60"/>
        <w:ind w:left="-360"/>
        <w:rPr>
          <w:rFonts w:ascii="Arial" w:hAnsi="Arial" w:cs="Arial"/>
          <w:color w:val="132446"/>
          <w:szCs w:val="20"/>
        </w:rPr>
      </w:pPr>
      <w:r w:rsidRPr="00F804D2">
        <w:rPr>
          <w:rFonts w:ascii="Arial" w:hAnsi="Arial" w:cs="Arial"/>
          <w:color w:val="132446"/>
          <w:szCs w:val="20"/>
        </w:rPr>
        <w:t xml:space="preserve">HealthEngine provides information on each healthcare provider and facility in its database.  </w:t>
      </w:r>
      <w:r w:rsidR="007F3794">
        <w:rPr>
          <w:rFonts w:ascii="Arial" w:hAnsi="Arial" w:cs="Arial"/>
          <w:color w:val="132446"/>
          <w:szCs w:val="20"/>
        </w:rPr>
        <w:t>W</w:t>
      </w:r>
      <w:r w:rsidRPr="00F804D2">
        <w:rPr>
          <w:rFonts w:ascii="Arial" w:hAnsi="Arial" w:cs="Arial"/>
          <w:color w:val="132446"/>
          <w:szCs w:val="20"/>
        </w:rPr>
        <w:t xml:space="preserve">hen you click on the name of physicians in the database, you will see information including the </w:t>
      </w:r>
      <w:r w:rsidRPr="007F3794">
        <w:rPr>
          <w:rFonts w:ascii="Arial" w:hAnsi="Arial" w:cs="Arial"/>
          <w:color w:val="132446"/>
          <w:szCs w:val="20"/>
        </w:rPr>
        <w:t>physician’s location, specialty, academic degrees and training</w:t>
      </w:r>
      <w:r w:rsidR="007F3794" w:rsidRPr="00D7255E">
        <w:rPr>
          <w:rFonts w:ascii="Arial" w:hAnsi="Arial" w:cs="Arial"/>
          <w:color w:val="132446"/>
          <w:szCs w:val="20"/>
        </w:rPr>
        <w:t xml:space="preserve"> (when available)</w:t>
      </w:r>
      <w:r w:rsidRPr="007F3794">
        <w:rPr>
          <w:rFonts w:ascii="Arial" w:hAnsi="Arial" w:cs="Arial"/>
          <w:color w:val="132446"/>
          <w:szCs w:val="20"/>
        </w:rPr>
        <w:t xml:space="preserve">. </w:t>
      </w:r>
    </w:p>
    <w:p w14:paraId="48908593" w14:textId="77777777" w:rsidR="00A47B2C" w:rsidRPr="005F1FA7" w:rsidRDefault="00A47B2C">
      <w:pPr>
        <w:pStyle w:val="Questions"/>
      </w:pPr>
      <w:r w:rsidRPr="005F1FA7">
        <w:t>How much does HealthEngine cost?</w:t>
      </w:r>
    </w:p>
    <w:p w14:paraId="08926010" w14:textId="36BEFC64" w:rsidR="00A47B2C" w:rsidRPr="00F804D2" w:rsidRDefault="00A47B2C" w:rsidP="00220AB7">
      <w:pPr>
        <w:spacing w:after="60"/>
        <w:ind w:left="-360"/>
        <w:rPr>
          <w:rFonts w:ascii="Arial" w:hAnsi="Arial" w:cs="Arial"/>
          <w:color w:val="132446"/>
          <w:szCs w:val="20"/>
        </w:rPr>
      </w:pPr>
      <w:r w:rsidRPr="00F804D2">
        <w:rPr>
          <w:rFonts w:ascii="Arial" w:hAnsi="Arial" w:cs="Arial"/>
          <w:color w:val="132446"/>
          <w:szCs w:val="20"/>
        </w:rPr>
        <w:t xml:space="preserve">HealthEngine is available at no cost to </w:t>
      </w:r>
      <w:r w:rsidR="00D33480" w:rsidRPr="00F804D2">
        <w:rPr>
          <w:rFonts w:ascii="Arial" w:hAnsi="Arial" w:cs="Arial"/>
          <w:color w:val="132446"/>
          <w:szCs w:val="20"/>
        </w:rPr>
        <w:t xml:space="preserve">both </w:t>
      </w:r>
      <w:r w:rsidR="006826A4" w:rsidRPr="00F804D2">
        <w:rPr>
          <w:rFonts w:ascii="Arial" w:hAnsi="Arial" w:cs="Arial"/>
          <w:color w:val="132446"/>
          <w:szCs w:val="20"/>
        </w:rPr>
        <w:t xml:space="preserve">you and </w:t>
      </w:r>
      <w:r w:rsidRPr="00F804D2">
        <w:rPr>
          <w:rFonts w:ascii="Arial" w:hAnsi="Arial" w:cs="Arial"/>
          <w:color w:val="132446"/>
          <w:szCs w:val="20"/>
        </w:rPr>
        <w:t xml:space="preserve">CDW. </w:t>
      </w:r>
    </w:p>
    <w:p w14:paraId="6D159F76" w14:textId="515571B0" w:rsidR="00A47B2C" w:rsidRPr="005F1FA7" w:rsidRDefault="008C1DF3">
      <w:pPr>
        <w:pStyle w:val="Questions"/>
      </w:pPr>
      <w:r w:rsidRPr="005F1FA7">
        <w:t>Does HealthEngine comply with the</w:t>
      </w:r>
      <w:r w:rsidR="00A47B2C" w:rsidRPr="005F1FA7">
        <w:t xml:space="preserve"> HIP</w:t>
      </w:r>
      <w:r w:rsidR="00D7255E">
        <w:t>A</w:t>
      </w:r>
      <w:r w:rsidR="00A47B2C" w:rsidRPr="005F1FA7">
        <w:t xml:space="preserve">A </w:t>
      </w:r>
      <w:r w:rsidRPr="005F1FA7">
        <w:t>privacy standards</w:t>
      </w:r>
      <w:r w:rsidR="00A47B2C" w:rsidRPr="005F1FA7">
        <w:t>?</w:t>
      </w:r>
    </w:p>
    <w:p w14:paraId="30133CF0" w14:textId="55F74AF9" w:rsidR="00A47B2C" w:rsidRPr="00F804D2" w:rsidRDefault="00A47B2C" w:rsidP="00220AB7">
      <w:pPr>
        <w:spacing w:after="60"/>
        <w:ind w:left="-360"/>
        <w:rPr>
          <w:rFonts w:ascii="Arial" w:hAnsi="Arial" w:cs="Arial"/>
          <w:color w:val="132446"/>
          <w:szCs w:val="20"/>
        </w:rPr>
      </w:pPr>
      <w:r w:rsidRPr="00F804D2">
        <w:rPr>
          <w:rFonts w:ascii="Arial" w:hAnsi="Arial" w:cs="Arial"/>
          <w:color w:val="132446"/>
          <w:szCs w:val="20"/>
        </w:rPr>
        <w:t>Yes – the HealthEngine platform is HIP</w:t>
      </w:r>
      <w:r w:rsidR="00D7255E">
        <w:rPr>
          <w:rFonts w:ascii="Arial" w:hAnsi="Arial" w:cs="Arial"/>
          <w:color w:val="132446"/>
          <w:szCs w:val="20"/>
        </w:rPr>
        <w:t>A</w:t>
      </w:r>
      <w:r w:rsidRPr="00F804D2">
        <w:rPr>
          <w:rFonts w:ascii="Arial" w:hAnsi="Arial" w:cs="Arial"/>
          <w:color w:val="132446"/>
          <w:szCs w:val="20"/>
        </w:rPr>
        <w:t>A compliant.</w:t>
      </w:r>
    </w:p>
    <w:p w14:paraId="4B459880" w14:textId="77777777" w:rsidR="000B1489" w:rsidRPr="00F804D2" w:rsidRDefault="000B1489" w:rsidP="00220AB7">
      <w:pPr>
        <w:widowControl w:val="0"/>
        <w:autoSpaceDE w:val="0"/>
        <w:autoSpaceDN w:val="0"/>
        <w:adjustRightInd w:val="0"/>
        <w:spacing w:after="60"/>
        <w:ind w:left="-360"/>
        <w:rPr>
          <w:rFonts w:ascii="Arial" w:hAnsi="Arial" w:cs="Arial"/>
          <w:bCs/>
          <w:color w:val="25A6D5"/>
          <w:sz w:val="22"/>
          <w:szCs w:val="22"/>
        </w:rPr>
      </w:pPr>
    </w:p>
    <w:p w14:paraId="596CAB54" w14:textId="77777777" w:rsidR="00D11512" w:rsidRPr="00F804D2" w:rsidRDefault="00D11512" w:rsidP="00220AB7">
      <w:pPr>
        <w:widowControl w:val="0"/>
        <w:autoSpaceDE w:val="0"/>
        <w:autoSpaceDN w:val="0"/>
        <w:adjustRightInd w:val="0"/>
        <w:spacing w:after="60"/>
        <w:ind w:left="-360"/>
        <w:rPr>
          <w:rFonts w:ascii="Arial" w:hAnsi="Arial" w:cs="Arial"/>
          <w:color w:val="25A6D5"/>
          <w:sz w:val="22"/>
          <w:szCs w:val="22"/>
        </w:rPr>
      </w:pPr>
      <w:r w:rsidRPr="00F804D2">
        <w:rPr>
          <w:rFonts w:ascii="Arial" w:hAnsi="Arial" w:cs="Arial"/>
          <w:bCs/>
          <w:color w:val="25A6D5"/>
          <w:sz w:val="22"/>
          <w:szCs w:val="22"/>
        </w:rPr>
        <w:t>Does HealthEngine choose healthcare providers for me?</w:t>
      </w:r>
    </w:p>
    <w:p w14:paraId="43CAD6B7" w14:textId="6CDC9E09" w:rsidR="00D11512" w:rsidRDefault="00D11512" w:rsidP="00220AB7">
      <w:pPr>
        <w:spacing w:after="60"/>
        <w:ind w:left="-360"/>
        <w:rPr>
          <w:rFonts w:ascii="Arial" w:hAnsi="Arial" w:cs="Arial"/>
          <w:color w:val="132446"/>
          <w:szCs w:val="20"/>
        </w:rPr>
      </w:pPr>
      <w:r w:rsidRPr="00F804D2">
        <w:rPr>
          <w:rFonts w:ascii="Arial" w:hAnsi="Arial" w:cs="Arial"/>
          <w:color w:val="132446"/>
          <w:szCs w:val="20"/>
        </w:rPr>
        <w:t>No.  HealthEngine is a resource for you to use</w:t>
      </w:r>
      <w:r w:rsidR="000B1489" w:rsidRPr="00F804D2">
        <w:rPr>
          <w:rFonts w:ascii="Arial" w:hAnsi="Arial" w:cs="Arial"/>
          <w:color w:val="132446"/>
          <w:szCs w:val="20"/>
        </w:rPr>
        <w:t xml:space="preserve"> in making your own healthcare </w:t>
      </w:r>
      <w:r w:rsidRPr="00F804D2">
        <w:rPr>
          <w:rFonts w:ascii="Arial" w:hAnsi="Arial" w:cs="Arial"/>
          <w:color w:val="132446"/>
          <w:szCs w:val="20"/>
        </w:rPr>
        <w:t>decisions.</w:t>
      </w:r>
      <w:r w:rsidR="00F8618F">
        <w:rPr>
          <w:rFonts w:ascii="Arial" w:hAnsi="Arial" w:cs="Arial"/>
          <w:color w:val="132446"/>
          <w:szCs w:val="20"/>
        </w:rPr>
        <w:t xml:space="preserve"> </w:t>
      </w:r>
      <w:r w:rsidRPr="00F804D2">
        <w:rPr>
          <w:rFonts w:ascii="Arial" w:hAnsi="Arial" w:cs="Arial"/>
          <w:color w:val="132446"/>
          <w:szCs w:val="20"/>
        </w:rPr>
        <w:t>HealthEngine will not recommend or choose any healthcare providers or procedures for you.</w:t>
      </w:r>
    </w:p>
    <w:p w14:paraId="296B7C1F" w14:textId="77777777" w:rsidR="003C03B0" w:rsidRPr="00F804D2" w:rsidRDefault="003C03B0" w:rsidP="00220AB7">
      <w:pPr>
        <w:spacing w:after="60"/>
        <w:ind w:left="-360"/>
        <w:rPr>
          <w:rFonts w:ascii="Arial" w:hAnsi="Arial" w:cs="Arial"/>
          <w:color w:val="132446"/>
          <w:szCs w:val="20"/>
        </w:rPr>
      </w:pPr>
    </w:p>
    <w:p w14:paraId="12ACB36E" w14:textId="066C5041" w:rsidR="006F6BE2" w:rsidRPr="00F804D2" w:rsidRDefault="001F6977" w:rsidP="001F6977">
      <w:pPr>
        <w:rPr>
          <w:rFonts w:ascii="Arial" w:hAnsi="Arial" w:cs="Arial"/>
        </w:rPr>
        <w:sectPr w:rsidR="006F6BE2" w:rsidRPr="00F804D2" w:rsidSect="00E878D4">
          <w:type w:val="continuous"/>
          <w:pgSz w:w="12240" w:h="15840"/>
          <w:pgMar w:top="2157" w:right="2880" w:bottom="1440" w:left="1440" w:header="629" w:footer="720" w:gutter="0"/>
          <w:cols w:num="2" w:space="720"/>
          <w:docGrid w:linePitch="360"/>
        </w:sectPr>
      </w:pPr>
      <w:r w:rsidRPr="00F804D2">
        <w:rPr>
          <w:rFonts w:ascii="Arial" w:hAnsi="Arial" w:cs="Arial"/>
        </w:rPr>
        <w:br/>
      </w:r>
    </w:p>
    <w:p w14:paraId="6FBE6B1A" w14:textId="6F3C1D89" w:rsidR="008B4DA2" w:rsidRPr="00F804D2" w:rsidRDefault="00E47F93" w:rsidP="009E4306">
      <w:pPr>
        <w:pStyle w:val="SectionCaps"/>
        <w:sectPr w:rsidR="008B4DA2" w:rsidRPr="00F804D2" w:rsidSect="00E878D4">
          <w:type w:val="continuous"/>
          <w:pgSz w:w="12240" w:h="15840"/>
          <w:pgMar w:top="2340" w:right="2880" w:bottom="1440" w:left="1440" w:header="629" w:footer="720" w:gutter="0"/>
          <w:cols w:space="720"/>
          <w:docGrid w:linePitch="360"/>
        </w:sectPr>
      </w:pPr>
      <w:r w:rsidRPr="00F804D2">
        <w:lastRenderedPageBreak/>
        <w:t>HOW TO ACCESS THE PLATFORM</w:t>
      </w:r>
    </w:p>
    <w:p w14:paraId="4F9978E6" w14:textId="42DA136C" w:rsidR="00E47F93" w:rsidRPr="005F1FA7" w:rsidRDefault="00E47F93">
      <w:pPr>
        <w:pStyle w:val="Questions"/>
      </w:pPr>
      <w:r w:rsidRPr="005F1FA7">
        <w:lastRenderedPageBreak/>
        <w:t xml:space="preserve">How </w:t>
      </w:r>
      <w:r w:rsidR="00FC084B" w:rsidRPr="005F1FA7">
        <w:t>do I</w:t>
      </w:r>
      <w:r w:rsidRPr="005F1FA7">
        <w:t xml:space="preserve"> access HealthEngine?</w:t>
      </w:r>
    </w:p>
    <w:p w14:paraId="554D062A" w14:textId="20DFA126" w:rsidR="00E47F93" w:rsidRPr="00F804D2" w:rsidRDefault="00D7255E" w:rsidP="00220AB7">
      <w:pPr>
        <w:spacing w:after="60"/>
        <w:ind w:left="-360"/>
        <w:rPr>
          <w:rFonts w:ascii="Arial" w:hAnsi="Arial" w:cs="Arial"/>
          <w:color w:val="132446"/>
          <w:szCs w:val="20"/>
        </w:rPr>
      </w:pPr>
      <w:r>
        <w:rPr>
          <w:rFonts w:ascii="Arial" w:hAnsi="Arial" w:cs="Arial"/>
          <w:color w:val="132446"/>
          <w:szCs w:val="20"/>
        </w:rPr>
        <w:t>First y</w:t>
      </w:r>
      <w:r w:rsidR="00FC084B" w:rsidRPr="00F804D2">
        <w:rPr>
          <w:rFonts w:ascii="Arial" w:hAnsi="Arial" w:cs="Arial"/>
          <w:color w:val="132446"/>
          <w:szCs w:val="20"/>
        </w:rPr>
        <w:t>ou</w:t>
      </w:r>
      <w:r w:rsidR="00E47F93" w:rsidRPr="00F804D2">
        <w:rPr>
          <w:rFonts w:ascii="Arial" w:hAnsi="Arial" w:cs="Arial"/>
          <w:color w:val="132446"/>
          <w:szCs w:val="20"/>
        </w:rPr>
        <w:t xml:space="preserve"> will need to activate </w:t>
      </w:r>
      <w:r w:rsidR="00FC084B" w:rsidRPr="00F804D2">
        <w:rPr>
          <w:rFonts w:ascii="Arial" w:hAnsi="Arial" w:cs="Arial"/>
          <w:color w:val="132446"/>
          <w:szCs w:val="20"/>
        </w:rPr>
        <w:t>your</w:t>
      </w:r>
      <w:r w:rsidR="00534F76">
        <w:rPr>
          <w:rFonts w:ascii="Arial" w:hAnsi="Arial" w:cs="Arial"/>
          <w:color w:val="132446"/>
          <w:szCs w:val="20"/>
        </w:rPr>
        <w:t xml:space="preserve"> account using the</w:t>
      </w:r>
      <w:r w:rsidR="00E47F93" w:rsidRPr="00F804D2">
        <w:rPr>
          <w:rFonts w:ascii="Arial" w:hAnsi="Arial" w:cs="Arial"/>
          <w:color w:val="132446"/>
          <w:szCs w:val="20"/>
        </w:rPr>
        <w:t xml:space="preserve"> personalized activation link </w:t>
      </w:r>
      <w:r w:rsidR="00022CCC">
        <w:rPr>
          <w:rFonts w:ascii="Arial" w:hAnsi="Arial" w:cs="Arial"/>
          <w:color w:val="132446"/>
          <w:szCs w:val="20"/>
        </w:rPr>
        <w:t xml:space="preserve">that HealthEngine </w:t>
      </w:r>
      <w:r w:rsidR="008C5C92">
        <w:rPr>
          <w:rFonts w:ascii="Arial" w:hAnsi="Arial" w:cs="Arial"/>
          <w:color w:val="132446"/>
          <w:szCs w:val="20"/>
        </w:rPr>
        <w:t>emailed you.</w:t>
      </w:r>
      <w:r w:rsidR="00FC084B" w:rsidRPr="00F804D2">
        <w:rPr>
          <w:rFonts w:ascii="Arial" w:hAnsi="Arial" w:cs="Arial"/>
          <w:color w:val="132446"/>
          <w:szCs w:val="20"/>
        </w:rPr>
        <w:t xml:space="preserve"> </w:t>
      </w:r>
      <w:r w:rsidR="00DC53A6">
        <w:rPr>
          <w:rFonts w:ascii="Arial" w:hAnsi="Arial" w:cs="Arial"/>
          <w:color w:val="132446"/>
          <w:szCs w:val="20"/>
        </w:rPr>
        <w:t xml:space="preserve">If you </w:t>
      </w:r>
      <w:r w:rsidR="00250F62">
        <w:rPr>
          <w:rFonts w:ascii="Arial" w:hAnsi="Arial" w:cs="Arial"/>
          <w:color w:val="132446"/>
          <w:szCs w:val="20"/>
        </w:rPr>
        <w:t xml:space="preserve">didn’t receive an email, </w:t>
      </w:r>
      <w:r w:rsidR="00DC53A6">
        <w:rPr>
          <w:rFonts w:ascii="Arial" w:hAnsi="Arial" w:cs="Arial"/>
          <w:color w:val="132446"/>
          <w:szCs w:val="20"/>
        </w:rPr>
        <w:t xml:space="preserve">visit </w:t>
      </w:r>
      <w:r w:rsidR="00022CCC">
        <w:rPr>
          <w:rFonts w:ascii="Arial" w:hAnsi="Arial" w:cs="Arial"/>
          <w:color w:val="132446"/>
          <w:szCs w:val="20"/>
        </w:rPr>
        <w:t>healthengine.com/CDW</w:t>
      </w:r>
      <w:r w:rsidR="00DC53A6">
        <w:rPr>
          <w:rFonts w:ascii="Arial" w:hAnsi="Arial" w:cs="Arial"/>
          <w:color w:val="132446"/>
          <w:szCs w:val="20"/>
        </w:rPr>
        <w:t xml:space="preserve"> and click on the “</w:t>
      </w:r>
      <w:r w:rsidR="00521F65">
        <w:rPr>
          <w:rFonts w:ascii="Arial" w:hAnsi="Arial" w:cs="Arial"/>
          <w:color w:val="132446"/>
          <w:szCs w:val="20"/>
        </w:rPr>
        <w:t>Get n</w:t>
      </w:r>
      <w:r w:rsidR="00176D6C">
        <w:rPr>
          <w:rFonts w:ascii="Arial" w:hAnsi="Arial" w:cs="Arial"/>
          <w:color w:val="132446"/>
          <w:szCs w:val="20"/>
        </w:rPr>
        <w:t xml:space="preserve">ew </w:t>
      </w:r>
      <w:r w:rsidR="00521F65">
        <w:rPr>
          <w:rFonts w:ascii="Arial" w:hAnsi="Arial" w:cs="Arial"/>
          <w:color w:val="132446"/>
          <w:szCs w:val="20"/>
        </w:rPr>
        <w:t>activation link</w:t>
      </w:r>
      <w:r w:rsidR="00DC53A6">
        <w:rPr>
          <w:rFonts w:ascii="Arial" w:hAnsi="Arial" w:cs="Arial"/>
          <w:color w:val="132446"/>
          <w:szCs w:val="20"/>
        </w:rPr>
        <w:t>” link</w:t>
      </w:r>
      <w:r w:rsidR="008C5C92">
        <w:rPr>
          <w:rFonts w:ascii="Arial" w:hAnsi="Arial" w:cs="Arial"/>
          <w:color w:val="132446"/>
          <w:szCs w:val="20"/>
        </w:rPr>
        <w:t xml:space="preserve">.  </w:t>
      </w:r>
      <w:r w:rsidR="00E47F93" w:rsidRPr="00F804D2">
        <w:rPr>
          <w:rFonts w:ascii="Arial" w:hAnsi="Arial" w:cs="Arial"/>
          <w:color w:val="132446"/>
          <w:szCs w:val="20"/>
        </w:rPr>
        <w:t>Once</w:t>
      </w:r>
      <w:r w:rsidR="00FC084B" w:rsidRPr="00F804D2">
        <w:rPr>
          <w:rFonts w:ascii="Arial" w:hAnsi="Arial" w:cs="Arial"/>
          <w:color w:val="132446"/>
          <w:szCs w:val="20"/>
        </w:rPr>
        <w:t xml:space="preserve"> your</w:t>
      </w:r>
      <w:r w:rsidR="00E47F93" w:rsidRPr="00F804D2">
        <w:rPr>
          <w:rFonts w:ascii="Arial" w:hAnsi="Arial" w:cs="Arial"/>
          <w:color w:val="132446"/>
          <w:szCs w:val="20"/>
        </w:rPr>
        <w:t xml:space="preserve"> account has been activated, </w:t>
      </w:r>
      <w:r w:rsidR="00FC084B" w:rsidRPr="00F804D2">
        <w:rPr>
          <w:rFonts w:ascii="Arial" w:hAnsi="Arial" w:cs="Arial"/>
          <w:color w:val="132446"/>
          <w:szCs w:val="20"/>
        </w:rPr>
        <w:t>you can find</w:t>
      </w:r>
      <w:r w:rsidR="00E47F93" w:rsidRPr="00F804D2">
        <w:rPr>
          <w:rFonts w:ascii="Arial" w:hAnsi="Arial" w:cs="Arial"/>
          <w:color w:val="132446"/>
          <w:szCs w:val="20"/>
        </w:rPr>
        <w:t xml:space="preserve"> the site at </w:t>
      </w:r>
      <w:r w:rsidR="00022CCC">
        <w:rPr>
          <w:rFonts w:ascii="Arial" w:hAnsi="Arial" w:cs="Arial"/>
          <w:color w:val="132446"/>
          <w:szCs w:val="20"/>
        </w:rPr>
        <w:t>healthengine.com/CDW</w:t>
      </w:r>
      <w:r w:rsidR="00E47F93" w:rsidRPr="00F804D2">
        <w:rPr>
          <w:rFonts w:ascii="Arial" w:hAnsi="Arial" w:cs="Arial"/>
          <w:color w:val="132446"/>
          <w:szCs w:val="20"/>
        </w:rPr>
        <w:t xml:space="preserve"> or by calling our Care Concierge team at 877.772.5595.</w:t>
      </w:r>
    </w:p>
    <w:p w14:paraId="06F26B01" w14:textId="3D7ED6CF" w:rsidR="00E47F93" w:rsidRPr="005F1FA7" w:rsidRDefault="00E47F93">
      <w:pPr>
        <w:pStyle w:val="Questions"/>
      </w:pPr>
      <w:r w:rsidRPr="005F1FA7">
        <w:t xml:space="preserve">What if </w:t>
      </w:r>
      <w:r w:rsidR="00FC084B" w:rsidRPr="005F1FA7">
        <w:t>I don’t want</w:t>
      </w:r>
      <w:r w:rsidRPr="005F1FA7">
        <w:t xml:space="preserve"> to use the HealthEngine online portal?</w:t>
      </w:r>
    </w:p>
    <w:p w14:paraId="37593B76" w14:textId="65668C89" w:rsidR="000B1489" w:rsidRPr="00F8618F" w:rsidRDefault="00FC084B" w:rsidP="00F8618F">
      <w:pPr>
        <w:spacing w:after="60"/>
        <w:ind w:left="-360"/>
        <w:rPr>
          <w:rFonts w:ascii="Arial" w:hAnsi="Arial" w:cs="Arial"/>
          <w:color w:val="132446"/>
          <w:szCs w:val="20"/>
        </w:rPr>
      </w:pPr>
      <w:r w:rsidRPr="00F804D2">
        <w:rPr>
          <w:rFonts w:ascii="Arial" w:hAnsi="Arial" w:cs="Arial"/>
          <w:color w:val="132446"/>
          <w:szCs w:val="20"/>
        </w:rPr>
        <w:t>If you don’t want to use the online portal, you</w:t>
      </w:r>
      <w:r w:rsidR="00E47F93" w:rsidRPr="00F804D2">
        <w:rPr>
          <w:rFonts w:ascii="Arial" w:hAnsi="Arial" w:cs="Arial"/>
          <w:color w:val="132446"/>
          <w:szCs w:val="20"/>
        </w:rPr>
        <w:t xml:space="preserve"> can call our Care Concierge team at 877.772.5595 </w:t>
      </w:r>
      <w:r w:rsidR="00E15FC5">
        <w:rPr>
          <w:rFonts w:ascii="Arial" w:hAnsi="Arial" w:cs="Arial"/>
          <w:color w:val="132446"/>
          <w:szCs w:val="20"/>
        </w:rPr>
        <w:t xml:space="preserve">from </w:t>
      </w:r>
      <w:r w:rsidR="00E47F93" w:rsidRPr="00F804D2">
        <w:rPr>
          <w:rFonts w:ascii="Arial" w:hAnsi="Arial" w:cs="Arial"/>
          <w:color w:val="132446"/>
          <w:szCs w:val="20"/>
        </w:rPr>
        <w:t>9am – 5pm C</w:t>
      </w:r>
      <w:r w:rsidR="00E15FC5">
        <w:rPr>
          <w:rFonts w:ascii="Arial" w:hAnsi="Arial" w:cs="Arial"/>
          <w:color w:val="132446"/>
          <w:szCs w:val="20"/>
        </w:rPr>
        <w:t xml:space="preserve">T.  </w:t>
      </w:r>
    </w:p>
    <w:p w14:paraId="1547262B" w14:textId="2DB272EB" w:rsidR="00E47F93" w:rsidRPr="005F1FA7" w:rsidRDefault="00FC084B">
      <w:pPr>
        <w:pStyle w:val="Questions"/>
      </w:pPr>
      <w:r w:rsidRPr="005F1FA7">
        <w:lastRenderedPageBreak/>
        <w:t>I</w:t>
      </w:r>
      <w:r w:rsidR="00E47F93" w:rsidRPr="005F1FA7">
        <w:t xml:space="preserve"> didn’t receive the “Welcome to HealthEngine” email. How </w:t>
      </w:r>
      <w:r w:rsidRPr="005F1FA7">
        <w:t>do I</w:t>
      </w:r>
      <w:r w:rsidR="00E47F93" w:rsidRPr="005F1FA7">
        <w:t xml:space="preserve"> sign-up for HealthEngine?</w:t>
      </w:r>
    </w:p>
    <w:p w14:paraId="18A5374C" w14:textId="24408C30" w:rsidR="00E47F93" w:rsidRPr="00F804D2" w:rsidRDefault="00E47F93" w:rsidP="00220AB7">
      <w:pPr>
        <w:spacing w:after="60"/>
        <w:ind w:left="-360"/>
        <w:rPr>
          <w:rFonts w:ascii="Arial" w:hAnsi="Arial" w:cs="Arial"/>
          <w:color w:val="132446"/>
          <w:szCs w:val="20"/>
        </w:rPr>
      </w:pPr>
      <w:r w:rsidRPr="00F804D2">
        <w:rPr>
          <w:rFonts w:ascii="Arial" w:hAnsi="Arial" w:cs="Arial"/>
          <w:color w:val="132446"/>
          <w:szCs w:val="20"/>
        </w:rPr>
        <w:t xml:space="preserve">You can visit </w:t>
      </w:r>
      <w:r w:rsidR="00022CCC">
        <w:rPr>
          <w:rFonts w:ascii="Arial" w:hAnsi="Arial" w:cs="Arial"/>
          <w:color w:val="132446"/>
          <w:szCs w:val="20"/>
        </w:rPr>
        <w:t>healthengine.com/CDW</w:t>
      </w:r>
      <w:r w:rsidRPr="00F804D2">
        <w:rPr>
          <w:rFonts w:ascii="Arial" w:hAnsi="Arial" w:cs="Arial"/>
          <w:color w:val="132446"/>
          <w:szCs w:val="20"/>
        </w:rPr>
        <w:t xml:space="preserve"> and click on </w:t>
      </w:r>
      <w:r w:rsidR="00E15FC5">
        <w:rPr>
          <w:rFonts w:ascii="Arial" w:hAnsi="Arial" w:cs="Arial"/>
          <w:color w:val="132446"/>
          <w:szCs w:val="20"/>
        </w:rPr>
        <w:t xml:space="preserve">the </w:t>
      </w:r>
      <w:r w:rsidR="008C5C92">
        <w:rPr>
          <w:rFonts w:ascii="Arial" w:hAnsi="Arial" w:cs="Arial"/>
          <w:color w:val="132446"/>
          <w:szCs w:val="20"/>
        </w:rPr>
        <w:t>“</w:t>
      </w:r>
      <w:r w:rsidR="00521F65">
        <w:rPr>
          <w:rFonts w:ascii="Arial" w:hAnsi="Arial" w:cs="Arial"/>
          <w:color w:val="132446"/>
          <w:szCs w:val="20"/>
        </w:rPr>
        <w:t>Get n</w:t>
      </w:r>
      <w:r w:rsidR="00176D6C">
        <w:rPr>
          <w:rFonts w:ascii="Arial" w:hAnsi="Arial" w:cs="Arial"/>
          <w:color w:val="132446"/>
          <w:szCs w:val="20"/>
        </w:rPr>
        <w:t xml:space="preserve">ew </w:t>
      </w:r>
      <w:r w:rsidR="00521F65">
        <w:rPr>
          <w:rFonts w:ascii="Arial" w:hAnsi="Arial" w:cs="Arial"/>
          <w:color w:val="132446"/>
          <w:szCs w:val="20"/>
        </w:rPr>
        <w:t>a</w:t>
      </w:r>
      <w:r w:rsidR="00176D6C">
        <w:rPr>
          <w:rFonts w:ascii="Arial" w:hAnsi="Arial" w:cs="Arial"/>
          <w:color w:val="132446"/>
          <w:szCs w:val="20"/>
        </w:rPr>
        <w:t>ctivation link</w:t>
      </w:r>
      <w:r w:rsidR="008C5C92">
        <w:rPr>
          <w:rFonts w:ascii="Arial" w:hAnsi="Arial" w:cs="Arial"/>
          <w:color w:val="132446"/>
          <w:szCs w:val="20"/>
        </w:rPr>
        <w:t xml:space="preserve">” link or </w:t>
      </w:r>
      <w:r w:rsidRPr="00F804D2">
        <w:rPr>
          <w:rFonts w:ascii="Arial" w:hAnsi="Arial" w:cs="Arial"/>
          <w:color w:val="132446"/>
          <w:szCs w:val="20"/>
        </w:rPr>
        <w:t>call the HealthEngine Care Concierge team at 877.772.5595.</w:t>
      </w:r>
      <w:r w:rsidR="002556EB">
        <w:rPr>
          <w:rFonts w:ascii="Arial" w:hAnsi="Arial" w:cs="Arial"/>
          <w:color w:val="132446"/>
          <w:szCs w:val="20"/>
        </w:rPr>
        <w:t xml:space="preserve"> </w:t>
      </w:r>
    </w:p>
    <w:p w14:paraId="0AD2660E" w14:textId="5030CBE8" w:rsidR="00E47F93" w:rsidRPr="005F1FA7" w:rsidRDefault="00980F74">
      <w:pPr>
        <w:pStyle w:val="Questions"/>
      </w:pPr>
      <w:r>
        <w:t>What</w:t>
      </w:r>
      <w:r w:rsidR="00E47F93" w:rsidRPr="005F1FA7">
        <w:t xml:space="preserve"> if I have problems logging in?</w:t>
      </w:r>
    </w:p>
    <w:p w14:paraId="132F3825" w14:textId="0AEF0317" w:rsidR="008C5C92" w:rsidRPr="00F804D2" w:rsidRDefault="00E47F93" w:rsidP="008C5C92">
      <w:pPr>
        <w:spacing w:after="60"/>
        <w:ind w:left="-360"/>
        <w:rPr>
          <w:rFonts w:ascii="Arial" w:hAnsi="Arial" w:cs="Arial"/>
          <w:color w:val="132446"/>
          <w:szCs w:val="20"/>
        </w:rPr>
      </w:pPr>
      <w:r w:rsidRPr="00F804D2">
        <w:rPr>
          <w:rFonts w:ascii="Arial" w:hAnsi="Arial" w:cs="Arial"/>
          <w:color w:val="132446"/>
          <w:szCs w:val="20"/>
        </w:rPr>
        <w:t xml:space="preserve">If you have </w:t>
      </w:r>
      <w:r w:rsidR="000B1489" w:rsidRPr="00F804D2">
        <w:rPr>
          <w:rFonts w:ascii="Arial" w:hAnsi="Arial" w:cs="Arial"/>
          <w:color w:val="132446"/>
          <w:szCs w:val="20"/>
        </w:rPr>
        <w:t>trouble logging in</w:t>
      </w:r>
      <w:r w:rsidR="00E15FC5">
        <w:rPr>
          <w:rFonts w:ascii="Arial" w:hAnsi="Arial" w:cs="Arial"/>
          <w:color w:val="132446"/>
          <w:szCs w:val="20"/>
        </w:rPr>
        <w:t xml:space="preserve">, </w:t>
      </w:r>
      <w:r w:rsidR="000B1489" w:rsidRPr="00F804D2">
        <w:rPr>
          <w:rFonts w:ascii="Arial" w:hAnsi="Arial" w:cs="Arial"/>
          <w:color w:val="132446"/>
          <w:szCs w:val="20"/>
        </w:rPr>
        <w:t xml:space="preserve">visit </w:t>
      </w:r>
      <w:r w:rsidR="00022CCC">
        <w:rPr>
          <w:rFonts w:ascii="Arial" w:hAnsi="Arial" w:cs="Arial"/>
          <w:color w:val="132446"/>
          <w:szCs w:val="20"/>
        </w:rPr>
        <w:t>healthengine.com/CDW</w:t>
      </w:r>
      <w:r w:rsidR="00E15FC5">
        <w:rPr>
          <w:rFonts w:ascii="Arial" w:hAnsi="Arial" w:cs="Arial"/>
          <w:color w:val="132446"/>
          <w:szCs w:val="20"/>
        </w:rPr>
        <w:t xml:space="preserve">.  </w:t>
      </w:r>
      <w:r w:rsidRPr="00F804D2">
        <w:rPr>
          <w:rFonts w:ascii="Arial" w:hAnsi="Arial" w:cs="Arial"/>
          <w:color w:val="132446"/>
          <w:szCs w:val="20"/>
        </w:rPr>
        <w:t>You’ll see options to reset your password or to request a ne</w:t>
      </w:r>
      <w:r w:rsidR="001F6977" w:rsidRPr="00F804D2">
        <w:rPr>
          <w:rFonts w:ascii="Arial" w:hAnsi="Arial" w:cs="Arial"/>
          <w:color w:val="132446"/>
          <w:szCs w:val="20"/>
        </w:rPr>
        <w:t>w personalized activation link.</w:t>
      </w:r>
      <w:r w:rsidR="008C5C92">
        <w:rPr>
          <w:rFonts w:ascii="Arial" w:hAnsi="Arial" w:cs="Arial"/>
          <w:color w:val="132446"/>
          <w:szCs w:val="20"/>
        </w:rPr>
        <w:t xml:space="preserve">  You’ll need your email address to change your password.</w:t>
      </w:r>
    </w:p>
    <w:p w14:paraId="1926C1B6" w14:textId="77777777" w:rsidR="000B1489" w:rsidRPr="00F804D2" w:rsidRDefault="000B1489" w:rsidP="00124B0F">
      <w:pPr>
        <w:pBdr>
          <w:bottom w:val="single" w:sz="4" w:space="1" w:color="auto"/>
        </w:pBdr>
        <w:spacing w:after="60"/>
        <w:rPr>
          <w:rFonts w:ascii="Arial" w:hAnsi="Arial" w:cs="Arial"/>
          <w:color w:val="132446"/>
          <w:szCs w:val="20"/>
        </w:rPr>
        <w:sectPr w:rsidR="000B1489" w:rsidRPr="00F804D2" w:rsidSect="00D34151">
          <w:type w:val="continuous"/>
          <w:pgSz w:w="12240" w:h="15840"/>
          <w:pgMar w:top="2340" w:right="2880" w:bottom="1440" w:left="1440" w:header="720" w:footer="720" w:gutter="0"/>
          <w:cols w:num="2" w:space="720"/>
          <w:docGrid w:linePitch="360"/>
        </w:sectPr>
      </w:pPr>
    </w:p>
    <w:p w14:paraId="144B754C" w14:textId="77777777" w:rsidR="008146D7" w:rsidRDefault="008146D7" w:rsidP="009E4306">
      <w:pPr>
        <w:pStyle w:val="SectionCaps"/>
      </w:pPr>
    </w:p>
    <w:p w14:paraId="4518F968" w14:textId="5ABCCD58" w:rsidR="008B4DA2" w:rsidRDefault="00220AB7" w:rsidP="009E4306">
      <w:pPr>
        <w:pStyle w:val="SectionCaps"/>
        <w:sectPr w:rsidR="008B4DA2" w:rsidSect="000B1489">
          <w:type w:val="continuous"/>
          <w:pgSz w:w="12240" w:h="15840"/>
          <w:pgMar w:top="2340" w:right="2880" w:bottom="1440" w:left="1440" w:header="720" w:footer="720" w:gutter="0"/>
          <w:cols w:space="720"/>
          <w:docGrid w:linePitch="360"/>
        </w:sectPr>
      </w:pPr>
      <w:r w:rsidRPr="005F1FA7">
        <w:t>HOW THE PLATFORM WORKS: SEARCH</w:t>
      </w:r>
    </w:p>
    <w:p w14:paraId="5A34F51E" w14:textId="77777777" w:rsidR="005C6E5F" w:rsidRPr="005F1FA7" w:rsidRDefault="005C6E5F">
      <w:pPr>
        <w:pStyle w:val="Questions"/>
      </w:pPr>
      <w:r w:rsidRPr="005F1FA7">
        <w:lastRenderedPageBreak/>
        <w:t>How do I search for healthcare providers or services using HealthEngine?</w:t>
      </w:r>
    </w:p>
    <w:p w14:paraId="3CAC61C1" w14:textId="67174AE2" w:rsidR="005C6E5F" w:rsidRPr="00F804D2" w:rsidRDefault="005C6E5F" w:rsidP="00220AB7">
      <w:pPr>
        <w:ind w:left="-360"/>
        <w:rPr>
          <w:rFonts w:ascii="Arial" w:hAnsi="Arial" w:cs="Arial"/>
        </w:rPr>
      </w:pPr>
      <w:r w:rsidRPr="00F804D2">
        <w:rPr>
          <w:rFonts w:ascii="Arial" w:hAnsi="Arial" w:cs="Arial"/>
        </w:rPr>
        <w:t>To search using HealthEngine, start typing what you’re looking for in the search box. You can search for a procedure or service (e.g., MRI, CT-scan), a specific provider (e.g. Dr. Jane Doe) or a provider type (e.g., Dermatologist).</w:t>
      </w:r>
    </w:p>
    <w:p w14:paraId="3AB8AF97" w14:textId="77777777" w:rsidR="005C6E5F" w:rsidRDefault="005C6E5F" w:rsidP="00220AB7">
      <w:pPr>
        <w:ind w:left="-360"/>
        <w:rPr>
          <w:rFonts w:ascii="Arial" w:hAnsi="Arial" w:cs="Arial"/>
        </w:rPr>
      </w:pPr>
    </w:p>
    <w:p w14:paraId="7D7837EC" w14:textId="77777777" w:rsidR="00DD57A8" w:rsidRPr="00F804D2" w:rsidRDefault="00DD57A8" w:rsidP="00220AB7">
      <w:pPr>
        <w:ind w:left="-360"/>
        <w:rPr>
          <w:rFonts w:ascii="Arial" w:hAnsi="Arial" w:cs="Arial"/>
        </w:rPr>
      </w:pPr>
    </w:p>
    <w:p w14:paraId="7432B862" w14:textId="7F930B1E" w:rsidR="0052147E" w:rsidRPr="005F1FA7" w:rsidRDefault="0052147E">
      <w:pPr>
        <w:pStyle w:val="Questions"/>
      </w:pPr>
      <w:r w:rsidRPr="005F1FA7">
        <w:lastRenderedPageBreak/>
        <w:t>What if I can’t find the service</w:t>
      </w:r>
      <w:r w:rsidR="00D11512" w:rsidRPr="005F1FA7">
        <w:t>, provider or specialty</w:t>
      </w:r>
      <w:r w:rsidRPr="005F1FA7">
        <w:t xml:space="preserve"> I’m looking for?</w:t>
      </w:r>
    </w:p>
    <w:p w14:paraId="58D886AE" w14:textId="7E4E07D6" w:rsidR="0052147E" w:rsidRPr="00F804D2" w:rsidRDefault="0052147E" w:rsidP="00220AB7">
      <w:pPr>
        <w:ind w:left="-360"/>
        <w:rPr>
          <w:rFonts w:ascii="Arial" w:hAnsi="Arial" w:cs="Arial"/>
        </w:rPr>
      </w:pPr>
      <w:r w:rsidRPr="00F804D2">
        <w:rPr>
          <w:rFonts w:ascii="Arial" w:hAnsi="Arial" w:cs="Arial"/>
        </w:rPr>
        <w:t xml:space="preserve">If you can’t find </w:t>
      </w:r>
      <w:r w:rsidR="00D11512" w:rsidRPr="00F804D2">
        <w:rPr>
          <w:rFonts w:ascii="Arial" w:hAnsi="Arial" w:cs="Arial"/>
        </w:rPr>
        <w:t>what</w:t>
      </w:r>
      <w:r w:rsidRPr="00F804D2">
        <w:rPr>
          <w:rFonts w:ascii="Arial" w:hAnsi="Arial" w:cs="Arial"/>
        </w:rPr>
        <w:t xml:space="preserve"> you’re looking for, please call our Care Concierge at 877.772.5595.  We can help you with your search</w:t>
      </w:r>
      <w:r w:rsidR="009E4306">
        <w:rPr>
          <w:rFonts w:ascii="Arial" w:hAnsi="Arial" w:cs="Arial"/>
        </w:rPr>
        <w:t>.</w:t>
      </w:r>
      <w:r w:rsidRPr="00F804D2">
        <w:rPr>
          <w:rFonts w:ascii="Arial" w:hAnsi="Arial" w:cs="Arial"/>
        </w:rPr>
        <w:t xml:space="preserve"> </w:t>
      </w:r>
    </w:p>
    <w:p w14:paraId="3D836126" w14:textId="77777777" w:rsidR="0052147E" w:rsidRPr="00F804D2" w:rsidRDefault="0052147E" w:rsidP="00220AB7">
      <w:pPr>
        <w:ind w:left="-360"/>
        <w:rPr>
          <w:rFonts w:ascii="Arial" w:hAnsi="Arial" w:cs="Arial"/>
        </w:rPr>
      </w:pPr>
    </w:p>
    <w:p w14:paraId="2FD93450" w14:textId="77777777" w:rsidR="005C6E5F" w:rsidRPr="00F804D2" w:rsidRDefault="005C6E5F" w:rsidP="00220AB7">
      <w:pPr>
        <w:ind w:left="-360"/>
        <w:rPr>
          <w:rFonts w:ascii="Arial" w:hAnsi="Arial" w:cs="Arial"/>
        </w:rPr>
      </w:pPr>
    </w:p>
    <w:p w14:paraId="653C947E" w14:textId="77777777" w:rsidR="008B4DA2" w:rsidRDefault="008B4DA2" w:rsidP="009E4306">
      <w:pPr>
        <w:pStyle w:val="SectionCaps"/>
        <w:sectPr w:rsidR="008B4DA2" w:rsidSect="00D34151">
          <w:type w:val="continuous"/>
          <w:pgSz w:w="12240" w:h="15840"/>
          <w:pgMar w:top="2340" w:right="2880" w:bottom="1440" w:left="1440" w:header="720" w:footer="720" w:gutter="0"/>
          <w:cols w:num="2" w:space="720"/>
          <w:docGrid w:linePitch="360"/>
        </w:sectPr>
      </w:pPr>
    </w:p>
    <w:p w14:paraId="6014D99F" w14:textId="181E80B6" w:rsidR="008D001E" w:rsidRPr="005F1FA7" w:rsidRDefault="008D001E" w:rsidP="009E4306">
      <w:pPr>
        <w:pStyle w:val="SectionCaps"/>
      </w:pPr>
      <w:r w:rsidRPr="005F1FA7">
        <w:lastRenderedPageBreak/>
        <w:t xml:space="preserve">HOW </w:t>
      </w:r>
      <w:r w:rsidR="00AD3053" w:rsidRPr="005F1FA7">
        <w:t xml:space="preserve">THE PLATFORM </w:t>
      </w:r>
      <w:r w:rsidRPr="005F1FA7">
        <w:t>WORKS</w:t>
      </w:r>
      <w:r w:rsidR="006826A4" w:rsidRPr="005F1FA7">
        <w:t>: SCHEDULE</w:t>
      </w:r>
    </w:p>
    <w:p w14:paraId="4D3BBBF7" w14:textId="77777777" w:rsidR="00220AB7" w:rsidRPr="00F804D2" w:rsidRDefault="00220AB7" w:rsidP="00220AB7">
      <w:pPr>
        <w:rPr>
          <w:rFonts w:ascii="Arial" w:hAnsi="Arial" w:cs="Arial"/>
        </w:rPr>
        <w:sectPr w:rsidR="00220AB7" w:rsidRPr="00F804D2" w:rsidSect="00220AB7">
          <w:type w:val="continuous"/>
          <w:pgSz w:w="12240" w:h="15840"/>
          <w:pgMar w:top="2340" w:right="2880" w:bottom="1440" w:left="1440" w:header="720" w:footer="720" w:gutter="0"/>
          <w:cols w:space="720"/>
          <w:docGrid w:linePitch="360"/>
        </w:sectPr>
      </w:pPr>
    </w:p>
    <w:p w14:paraId="47A27A5D" w14:textId="77777777" w:rsidR="006826A4" w:rsidRPr="005F1FA7" w:rsidRDefault="006826A4">
      <w:pPr>
        <w:pStyle w:val="Questions"/>
      </w:pPr>
      <w:r w:rsidRPr="005F1FA7">
        <w:lastRenderedPageBreak/>
        <w:t>How do I schedule an appointment?</w:t>
      </w:r>
    </w:p>
    <w:p w14:paraId="3F3D1508" w14:textId="68797103" w:rsidR="006826A4" w:rsidRPr="00F804D2" w:rsidRDefault="006826A4" w:rsidP="00220AB7">
      <w:pPr>
        <w:ind w:left="-360"/>
        <w:rPr>
          <w:rFonts w:ascii="Arial" w:hAnsi="Arial" w:cs="Arial"/>
        </w:rPr>
      </w:pPr>
      <w:r w:rsidRPr="00F804D2">
        <w:rPr>
          <w:rFonts w:ascii="Arial" w:hAnsi="Arial" w:cs="Arial"/>
        </w:rPr>
        <w:t>There are two ways to schedule an appointment</w:t>
      </w:r>
      <w:r w:rsidR="00250F62">
        <w:rPr>
          <w:rFonts w:ascii="Arial" w:hAnsi="Arial" w:cs="Arial"/>
        </w:rPr>
        <w:t xml:space="preserve"> using HealthEngine</w:t>
      </w:r>
      <w:r w:rsidRPr="00F804D2">
        <w:rPr>
          <w:rFonts w:ascii="Arial" w:hAnsi="Arial" w:cs="Arial"/>
        </w:rPr>
        <w:t xml:space="preserve">: On the online platform, you can select the “Request Appointment” </w:t>
      </w:r>
      <w:r w:rsidR="00250F62">
        <w:rPr>
          <w:rFonts w:ascii="Arial" w:hAnsi="Arial" w:cs="Arial"/>
        </w:rPr>
        <w:t>button</w:t>
      </w:r>
      <w:r w:rsidRPr="00F804D2">
        <w:rPr>
          <w:rFonts w:ascii="Arial" w:hAnsi="Arial" w:cs="Arial"/>
        </w:rPr>
        <w:t xml:space="preserve"> or you can call the HealthEngine Care Concierge team at 877.772.5595. In both cases, HealthEngine will </w:t>
      </w:r>
      <w:r w:rsidR="00250F62">
        <w:rPr>
          <w:rFonts w:ascii="Arial" w:hAnsi="Arial" w:cs="Arial"/>
        </w:rPr>
        <w:t xml:space="preserve">save you time by </w:t>
      </w:r>
      <w:r w:rsidRPr="00F804D2">
        <w:rPr>
          <w:rFonts w:ascii="Arial" w:hAnsi="Arial" w:cs="Arial"/>
        </w:rPr>
        <w:t>handl</w:t>
      </w:r>
      <w:r w:rsidR="00250F62">
        <w:rPr>
          <w:rFonts w:ascii="Arial" w:hAnsi="Arial" w:cs="Arial"/>
        </w:rPr>
        <w:t>ing</w:t>
      </w:r>
      <w:r w:rsidRPr="00F804D2">
        <w:rPr>
          <w:rFonts w:ascii="Arial" w:hAnsi="Arial" w:cs="Arial"/>
        </w:rPr>
        <w:t xml:space="preserve"> the appointment scheduling for you.</w:t>
      </w:r>
    </w:p>
    <w:p w14:paraId="5460D7CA" w14:textId="77777777" w:rsidR="005C6E5F" w:rsidRPr="005F1FA7" w:rsidRDefault="005C6E5F">
      <w:pPr>
        <w:pStyle w:val="Questions"/>
      </w:pPr>
      <w:r w:rsidRPr="005F1FA7">
        <w:t>What happens after I click on “Request Appointment”?</w:t>
      </w:r>
    </w:p>
    <w:p w14:paraId="41ECB72F" w14:textId="77777777" w:rsidR="00E42195" w:rsidRDefault="00E42195" w:rsidP="001404AA">
      <w:pPr>
        <w:rPr>
          <w:rFonts w:ascii="Arial" w:hAnsi="Arial" w:cs="Arial"/>
        </w:rPr>
      </w:pPr>
    </w:p>
    <w:p w14:paraId="6C616474" w14:textId="77777777" w:rsidR="001404AA" w:rsidRDefault="005C6E5F" w:rsidP="00220AB7">
      <w:pPr>
        <w:ind w:left="-360"/>
        <w:rPr>
          <w:rFonts w:ascii="Arial" w:hAnsi="Arial" w:cs="Arial"/>
        </w:rPr>
      </w:pPr>
      <w:r w:rsidRPr="00F804D2">
        <w:rPr>
          <w:rFonts w:ascii="Arial" w:hAnsi="Arial" w:cs="Arial"/>
        </w:rPr>
        <w:t xml:space="preserve">Once our Care Concierge team has received your email with your preferences on date and time, they will go to work to </w:t>
      </w:r>
    </w:p>
    <w:p w14:paraId="0E6374B0" w14:textId="77777777" w:rsidR="001404AA" w:rsidRDefault="001404AA" w:rsidP="00220AB7">
      <w:pPr>
        <w:ind w:left="-360"/>
        <w:rPr>
          <w:rFonts w:ascii="Arial" w:hAnsi="Arial" w:cs="Arial"/>
        </w:rPr>
      </w:pPr>
    </w:p>
    <w:p w14:paraId="22433641" w14:textId="6F5797B2" w:rsidR="005C6E5F" w:rsidRPr="00F804D2" w:rsidRDefault="005C6E5F" w:rsidP="00220AB7">
      <w:pPr>
        <w:ind w:left="-360"/>
        <w:rPr>
          <w:rFonts w:ascii="Arial" w:hAnsi="Arial" w:cs="Arial"/>
        </w:rPr>
      </w:pPr>
      <w:proofErr w:type="gramStart"/>
      <w:r w:rsidRPr="00F804D2">
        <w:rPr>
          <w:rFonts w:ascii="Arial" w:hAnsi="Arial" w:cs="Arial"/>
        </w:rPr>
        <w:t>schedule</w:t>
      </w:r>
      <w:proofErr w:type="gramEnd"/>
      <w:r w:rsidRPr="00F804D2">
        <w:rPr>
          <w:rFonts w:ascii="Arial" w:hAnsi="Arial" w:cs="Arial"/>
        </w:rPr>
        <w:t xml:space="preserve"> the appointment. You will hear back from us, either via email or phone, within </w:t>
      </w:r>
      <w:r w:rsidR="007F3794">
        <w:rPr>
          <w:rFonts w:ascii="Arial" w:hAnsi="Arial" w:cs="Arial"/>
        </w:rPr>
        <w:t>one</w:t>
      </w:r>
      <w:r w:rsidR="00250F62">
        <w:rPr>
          <w:rFonts w:ascii="Arial" w:hAnsi="Arial" w:cs="Arial"/>
        </w:rPr>
        <w:t xml:space="preserve"> business day</w:t>
      </w:r>
      <w:r w:rsidRPr="00F804D2">
        <w:rPr>
          <w:rFonts w:ascii="Arial" w:hAnsi="Arial" w:cs="Arial"/>
        </w:rPr>
        <w:t xml:space="preserve"> either confirming your appointment or updating you on our progress.</w:t>
      </w:r>
    </w:p>
    <w:p w14:paraId="1C3D671B" w14:textId="77777777" w:rsidR="006826A4" w:rsidRPr="00F804D2" w:rsidRDefault="006826A4" w:rsidP="00220AB7">
      <w:pPr>
        <w:ind w:left="-360"/>
        <w:rPr>
          <w:rFonts w:ascii="Arial" w:hAnsi="Arial" w:cs="Arial"/>
        </w:rPr>
      </w:pPr>
    </w:p>
    <w:p w14:paraId="733086CC" w14:textId="77777777" w:rsidR="005C6E5F" w:rsidRPr="005F1FA7" w:rsidRDefault="005C6E5F">
      <w:pPr>
        <w:pStyle w:val="Questions"/>
      </w:pPr>
      <w:r w:rsidRPr="00FC536A">
        <w:t>How quickly will I hear back from the Care Concierge about my appointment?</w:t>
      </w:r>
    </w:p>
    <w:p w14:paraId="2B787EA9" w14:textId="0218A6DF" w:rsidR="005C6E5F" w:rsidRPr="00F804D2" w:rsidRDefault="005C6E5F" w:rsidP="00220AB7">
      <w:pPr>
        <w:ind w:left="-360"/>
        <w:rPr>
          <w:rFonts w:ascii="Arial" w:hAnsi="Arial" w:cs="Arial"/>
        </w:rPr>
      </w:pPr>
      <w:r w:rsidRPr="00F804D2">
        <w:rPr>
          <w:rFonts w:ascii="Arial" w:hAnsi="Arial" w:cs="Arial"/>
        </w:rPr>
        <w:t xml:space="preserve">You will receive a confirmation immediately that HealthEngine has received your request. We’ll then update you within </w:t>
      </w:r>
      <w:r w:rsidR="007F3794">
        <w:rPr>
          <w:rFonts w:ascii="Arial" w:hAnsi="Arial" w:cs="Arial"/>
        </w:rPr>
        <w:t>one</w:t>
      </w:r>
      <w:r w:rsidR="00250F62">
        <w:rPr>
          <w:rFonts w:ascii="Arial" w:hAnsi="Arial" w:cs="Arial"/>
        </w:rPr>
        <w:t xml:space="preserve"> business day,</w:t>
      </w:r>
      <w:r w:rsidRPr="00F804D2">
        <w:rPr>
          <w:rFonts w:ascii="Arial" w:hAnsi="Arial" w:cs="Arial"/>
        </w:rPr>
        <w:t xml:space="preserve"> via email or phone, with either a confirmed appointment or an update on the scheduling process.</w:t>
      </w:r>
    </w:p>
    <w:p w14:paraId="489FF003" w14:textId="77777777" w:rsidR="005C6E5F" w:rsidRPr="005F1FA7" w:rsidRDefault="005C6E5F">
      <w:pPr>
        <w:pStyle w:val="Questions"/>
      </w:pPr>
      <w:r w:rsidRPr="005F1FA7">
        <w:lastRenderedPageBreak/>
        <w:t>Will the Care Concierge contact me via phone or email? Can I indicate a preference?</w:t>
      </w:r>
    </w:p>
    <w:p w14:paraId="0BC089CD" w14:textId="77777777" w:rsidR="008923EB" w:rsidRDefault="008923EB" w:rsidP="00220AB7">
      <w:pPr>
        <w:ind w:left="-360"/>
        <w:rPr>
          <w:rFonts w:ascii="Arial" w:hAnsi="Arial" w:cs="Arial"/>
        </w:rPr>
      </w:pPr>
    </w:p>
    <w:p w14:paraId="22CD00FB" w14:textId="77777777" w:rsidR="003C03B0" w:rsidRDefault="005C6E5F" w:rsidP="00220AB7">
      <w:pPr>
        <w:ind w:left="-360"/>
        <w:rPr>
          <w:rFonts w:ascii="Arial" w:hAnsi="Arial" w:cs="Arial"/>
        </w:rPr>
      </w:pPr>
      <w:r w:rsidRPr="00F804D2">
        <w:rPr>
          <w:rFonts w:ascii="Arial" w:hAnsi="Arial" w:cs="Arial"/>
        </w:rPr>
        <w:t>You can indicate a preference in the “Additional Information” box on the “Request an Appointment” page. If you</w:t>
      </w:r>
      <w:r w:rsidR="00E15FC5">
        <w:rPr>
          <w:rFonts w:ascii="Arial" w:hAnsi="Arial" w:cs="Arial"/>
        </w:rPr>
        <w:t xml:space="preserve"> did </w:t>
      </w:r>
      <w:r w:rsidRPr="00F804D2">
        <w:rPr>
          <w:rFonts w:ascii="Arial" w:hAnsi="Arial" w:cs="Arial"/>
        </w:rPr>
        <w:t xml:space="preserve">not </w:t>
      </w:r>
    </w:p>
    <w:p w14:paraId="3D9DC943" w14:textId="2DAB7154" w:rsidR="007A2837" w:rsidRPr="00F804D2" w:rsidRDefault="005C6E5F" w:rsidP="00220AB7">
      <w:pPr>
        <w:ind w:left="-360"/>
        <w:rPr>
          <w:rFonts w:ascii="Arial" w:hAnsi="Arial" w:cs="Arial"/>
        </w:rPr>
      </w:pPr>
      <w:proofErr w:type="gramStart"/>
      <w:r w:rsidRPr="00F804D2">
        <w:rPr>
          <w:rFonts w:ascii="Arial" w:hAnsi="Arial" w:cs="Arial"/>
        </w:rPr>
        <w:lastRenderedPageBreak/>
        <w:t>indicate</w:t>
      </w:r>
      <w:proofErr w:type="gramEnd"/>
      <w:r w:rsidRPr="00F804D2">
        <w:rPr>
          <w:rFonts w:ascii="Arial" w:hAnsi="Arial" w:cs="Arial"/>
        </w:rPr>
        <w:t xml:space="preserve"> a preference, the Care Concierge team will call you first and then follow up with an email.  </w:t>
      </w:r>
    </w:p>
    <w:p w14:paraId="2DDD2FC1" w14:textId="77777777" w:rsidR="001F6977" w:rsidRPr="00F804D2" w:rsidRDefault="001F6977" w:rsidP="00220AB7">
      <w:pPr>
        <w:ind w:left="-360"/>
        <w:rPr>
          <w:rFonts w:ascii="Arial" w:hAnsi="Arial" w:cs="Arial"/>
        </w:rPr>
      </w:pPr>
    </w:p>
    <w:p w14:paraId="262DC143" w14:textId="77777777" w:rsidR="008B4DA2" w:rsidRDefault="008B4DA2" w:rsidP="00521F65">
      <w:pPr>
        <w:pStyle w:val="SectionCaps"/>
        <w:ind w:left="0"/>
        <w:sectPr w:rsidR="008B4DA2" w:rsidSect="00D34151">
          <w:type w:val="continuous"/>
          <w:pgSz w:w="12240" w:h="15840"/>
          <w:pgMar w:top="2340" w:right="2880" w:bottom="1440" w:left="1440" w:header="720" w:footer="720" w:gutter="0"/>
          <w:cols w:num="2" w:space="720"/>
          <w:docGrid w:linePitch="360"/>
        </w:sectPr>
      </w:pPr>
    </w:p>
    <w:p w14:paraId="37C1C629" w14:textId="77777777" w:rsidR="00521F65" w:rsidRDefault="00521F65" w:rsidP="009E4306">
      <w:pPr>
        <w:pStyle w:val="SectionCaps"/>
      </w:pPr>
    </w:p>
    <w:p w14:paraId="4C7E3ED0" w14:textId="74F18023" w:rsidR="006826A4" w:rsidRPr="005F1FA7" w:rsidRDefault="006826A4" w:rsidP="009E4306">
      <w:pPr>
        <w:pStyle w:val="SectionCaps"/>
      </w:pPr>
      <w:r w:rsidRPr="005F1FA7">
        <w:t>HOW THE PLATFORM WORKS: SAVE</w:t>
      </w:r>
    </w:p>
    <w:p w14:paraId="1797DF8B" w14:textId="77777777" w:rsidR="00220AB7" w:rsidRPr="00F804D2" w:rsidRDefault="00220AB7" w:rsidP="00220AB7">
      <w:pPr>
        <w:ind w:left="-360"/>
        <w:rPr>
          <w:rFonts w:ascii="Arial" w:hAnsi="Arial" w:cs="Arial"/>
        </w:rPr>
        <w:sectPr w:rsidR="00220AB7" w:rsidRPr="00F804D2" w:rsidSect="00220AB7">
          <w:type w:val="continuous"/>
          <w:pgSz w:w="12240" w:h="15840"/>
          <w:pgMar w:top="2340" w:right="2880" w:bottom="1440" w:left="1440" w:header="720" w:footer="720" w:gutter="0"/>
          <w:cols w:space="720"/>
          <w:docGrid w:linePitch="360"/>
        </w:sectPr>
      </w:pPr>
    </w:p>
    <w:p w14:paraId="7D2A7D8A" w14:textId="77777777" w:rsidR="00C551A8" w:rsidRPr="005F1FA7" w:rsidRDefault="00C551A8">
      <w:pPr>
        <w:pStyle w:val="Questions"/>
      </w:pPr>
      <w:r w:rsidRPr="009C1B56">
        <w:lastRenderedPageBreak/>
        <w:t>What prices does HealthEngine show on its platform?</w:t>
      </w:r>
    </w:p>
    <w:p w14:paraId="2AA12DA1" w14:textId="21720BDF" w:rsidR="00C551A8" w:rsidRPr="00F804D2" w:rsidRDefault="00F8618F" w:rsidP="00F8618F">
      <w:pPr>
        <w:ind w:left="-360"/>
        <w:rPr>
          <w:rFonts w:ascii="Arial" w:hAnsi="Arial" w:cs="Arial"/>
        </w:rPr>
      </w:pPr>
      <w:r>
        <w:rPr>
          <w:rFonts w:ascii="Arial" w:hAnsi="Arial" w:cs="Arial"/>
        </w:rPr>
        <w:t xml:space="preserve">The prices you see in the search results are our best estimates of the price a provider charges for a particular service. This estimate is based on </w:t>
      </w:r>
      <w:proofErr w:type="spellStart"/>
      <w:r>
        <w:rPr>
          <w:rFonts w:ascii="Arial" w:hAnsi="Arial" w:cs="Arial"/>
        </w:rPr>
        <w:t>HealthEngine’s</w:t>
      </w:r>
      <w:proofErr w:type="spellEnd"/>
      <w:r>
        <w:rPr>
          <w:rFonts w:ascii="Arial" w:hAnsi="Arial" w:cs="Arial"/>
        </w:rPr>
        <w:t xml:space="preserve"> analysis of available rate information</w:t>
      </w:r>
      <w:r w:rsidR="00D7255E">
        <w:rPr>
          <w:rFonts w:ascii="Arial" w:hAnsi="Arial" w:cs="Arial"/>
        </w:rPr>
        <w:t>. The rate will be confirmed if HealthEngine schedules an appointment for you.</w:t>
      </w:r>
    </w:p>
    <w:p w14:paraId="0746C77C" w14:textId="77777777" w:rsidR="00F8618F" w:rsidRDefault="00F8618F" w:rsidP="00220AB7">
      <w:pPr>
        <w:ind w:left="-360"/>
        <w:rPr>
          <w:rFonts w:ascii="Arial" w:hAnsi="Arial" w:cs="Arial"/>
          <w:color w:val="00ACDC"/>
          <w:sz w:val="21"/>
          <w:szCs w:val="21"/>
        </w:rPr>
      </w:pPr>
    </w:p>
    <w:p w14:paraId="120EF6AC" w14:textId="77777777" w:rsidR="008B284B" w:rsidRPr="00F8618F" w:rsidRDefault="008B284B" w:rsidP="00220AB7">
      <w:pPr>
        <w:ind w:left="-360"/>
        <w:rPr>
          <w:rFonts w:ascii="Arial" w:hAnsi="Arial" w:cs="Arial"/>
          <w:color w:val="00ACDC"/>
          <w:sz w:val="21"/>
          <w:szCs w:val="21"/>
        </w:rPr>
      </w:pPr>
      <w:r w:rsidRPr="00F8618F">
        <w:rPr>
          <w:rFonts w:ascii="Arial" w:hAnsi="Arial" w:cs="Arial"/>
          <w:color w:val="00ACDC"/>
          <w:sz w:val="21"/>
          <w:szCs w:val="21"/>
        </w:rPr>
        <w:t>Can I see what my out-of-pocket costs might be?</w:t>
      </w:r>
    </w:p>
    <w:p w14:paraId="3B121C91" w14:textId="77777777" w:rsidR="003C03B0" w:rsidRDefault="008B284B" w:rsidP="00220AB7">
      <w:pPr>
        <w:ind w:left="-360"/>
        <w:rPr>
          <w:rFonts w:ascii="Arial" w:hAnsi="Arial" w:cs="Arial"/>
        </w:rPr>
      </w:pPr>
      <w:r w:rsidRPr="00F804D2">
        <w:rPr>
          <w:rFonts w:ascii="Arial" w:hAnsi="Arial" w:cs="Arial"/>
        </w:rPr>
        <w:t xml:space="preserve">Yes. If you have confirmed your insurance information </w:t>
      </w:r>
      <w:r w:rsidR="008146D7">
        <w:rPr>
          <w:rFonts w:ascii="Arial" w:hAnsi="Arial" w:cs="Arial"/>
        </w:rPr>
        <w:t>in your Account profile</w:t>
      </w:r>
      <w:r w:rsidRPr="00F804D2">
        <w:rPr>
          <w:rFonts w:ascii="Arial" w:hAnsi="Arial" w:cs="Arial"/>
        </w:rPr>
        <w:t xml:space="preserve">, we will </w:t>
      </w:r>
    </w:p>
    <w:p w14:paraId="67BB9842" w14:textId="77777777" w:rsidR="003C03B0" w:rsidRDefault="003C03B0" w:rsidP="00220AB7">
      <w:pPr>
        <w:ind w:left="-360"/>
        <w:rPr>
          <w:rFonts w:ascii="Arial" w:hAnsi="Arial" w:cs="Arial"/>
        </w:rPr>
      </w:pPr>
    </w:p>
    <w:p w14:paraId="3AEE6C40" w14:textId="77777777" w:rsidR="003C03B0" w:rsidRDefault="003C03B0" w:rsidP="00220AB7">
      <w:pPr>
        <w:ind w:left="-360"/>
        <w:rPr>
          <w:rFonts w:ascii="Arial" w:hAnsi="Arial" w:cs="Arial"/>
        </w:rPr>
      </w:pPr>
    </w:p>
    <w:p w14:paraId="6319DAF5" w14:textId="40DEB5BA" w:rsidR="008B284B" w:rsidRPr="00F804D2" w:rsidRDefault="008B284B" w:rsidP="00220AB7">
      <w:pPr>
        <w:ind w:left="-360"/>
        <w:rPr>
          <w:rFonts w:ascii="Arial" w:hAnsi="Arial" w:cs="Arial"/>
        </w:rPr>
      </w:pPr>
      <w:proofErr w:type="gramStart"/>
      <w:r w:rsidRPr="00F804D2">
        <w:rPr>
          <w:rFonts w:ascii="Arial" w:hAnsi="Arial" w:cs="Arial"/>
        </w:rPr>
        <w:t>display</w:t>
      </w:r>
      <w:proofErr w:type="gramEnd"/>
      <w:r w:rsidRPr="00F804D2">
        <w:rPr>
          <w:rFonts w:ascii="Arial" w:hAnsi="Arial" w:cs="Arial"/>
        </w:rPr>
        <w:t xml:space="preserve"> real-time out-of-pocket estimates based on </w:t>
      </w:r>
      <w:r w:rsidR="00FC536A">
        <w:rPr>
          <w:rFonts w:ascii="Arial" w:hAnsi="Arial" w:cs="Arial"/>
        </w:rPr>
        <w:t xml:space="preserve">your </w:t>
      </w:r>
      <w:r w:rsidRPr="00F804D2">
        <w:rPr>
          <w:rFonts w:ascii="Arial" w:hAnsi="Arial" w:cs="Arial"/>
        </w:rPr>
        <w:t xml:space="preserve">remaining deductible, as well as your plan information for a particular service. The HealthEngine platform also includes benefit status relative to deductibles, coinsurance and out-of-pocket maximums. </w:t>
      </w:r>
    </w:p>
    <w:p w14:paraId="631A46A6" w14:textId="77777777" w:rsidR="008B284B" w:rsidRPr="005F1FA7" w:rsidRDefault="008B284B">
      <w:pPr>
        <w:pStyle w:val="Questions"/>
      </w:pPr>
      <w:r w:rsidRPr="005F1FA7">
        <w:t>How does HealthEngine know how I’m progressing with my deductible and out-of-pocket expenses?</w:t>
      </w:r>
    </w:p>
    <w:p w14:paraId="02152B98" w14:textId="2F3E1C97" w:rsidR="008B284B" w:rsidRPr="00F804D2" w:rsidRDefault="008B284B" w:rsidP="00220AB7">
      <w:pPr>
        <w:ind w:left="-360"/>
        <w:rPr>
          <w:rFonts w:ascii="Arial" w:hAnsi="Arial" w:cs="Arial"/>
        </w:rPr>
      </w:pPr>
      <w:r w:rsidRPr="00F804D2">
        <w:rPr>
          <w:rFonts w:ascii="Arial" w:hAnsi="Arial" w:cs="Arial"/>
        </w:rPr>
        <w:t>We utilize the same service to check your insurance status that your doctor does when you check</w:t>
      </w:r>
      <w:r w:rsidR="00FC536A">
        <w:rPr>
          <w:rFonts w:ascii="Arial" w:hAnsi="Arial" w:cs="Arial"/>
        </w:rPr>
        <w:t>-</w:t>
      </w:r>
      <w:r w:rsidRPr="00F804D2">
        <w:rPr>
          <w:rFonts w:ascii="Arial" w:hAnsi="Arial" w:cs="Arial"/>
        </w:rPr>
        <w:t xml:space="preserve">in for an appointment. </w:t>
      </w:r>
    </w:p>
    <w:p w14:paraId="2D0ED717" w14:textId="77777777" w:rsidR="008B4DA2" w:rsidRDefault="008B4DA2" w:rsidP="009E4306">
      <w:pPr>
        <w:pStyle w:val="SectionCaps"/>
        <w:sectPr w:rsidR="008B4DA2" w:rsidSect="00D34151">
          <w:type w:val="continuous"/>
          <w:pgSz w:w="12240" w:h="15840"/>
          <w:pgMar w:top="2340" w:right="2880" w:bottom="1440" w:left="1440" w:header="720" w:footer="720" w:gutter="0"/>
          <w:cols w:num="2" w:space="720"/>
          <w:docGrid w:linePitch="360"/>
        </w:sectPr>
      </w:pPr>
    </w:p>
    <w:p w14:paraId="2F0AEF19" w14:textId="77777777" w:rsidR="00220AB7" w:rsidRPr="005F1FA7" w:rsidRDefault="00220AB7" w:rsidP="009E4306">
      <w:pPr>
        <w:pStyle w:val="SectionCaps"/>
      </w:pPr>
    </w:p>
    <w:p w14:paraId="19144190" w14:textId="794E598A" w:rsidR="00220AB7" w:rsidRPr="00F8618F" w:rsidRDefault="00F8618F" w:rsidP="009E4306">
      <w:pPr>
        <w:pStyle w:val="SectionCaps"/>
        <w:sectPr w:rsidR="00220AB7" w:rsidRPr="00F8618F" w:rsidSect="00220AB7">
          <w:type w:val="continuous"/>
          <w:pgSz w:w="12240" w:h="15840"/>
          <w:pgMar w:top="2340" w:right="2880" w:bottom="1440" w:left="1440" w:header="720" w:footer="720" w:gutter="0"/>
          <w:cols w:space="720"/>
          <w:docGrid w:linePitch="360"/>
        </w:sectPr>
      </w:pPr>
      <w:r>
        <w:t>HOW THE PLATFORM WORKS: OTHER</w:t>
      </w:r>
    </w:p>
    <w:p w14:paraId="270DBC13" w14:textId="0AD4959A" w:rsidR="004A4260" w:rsidRPr="00F804D2" w:rsidRDefault="004A4260" w:rsidP="00F8618F">
      <w:pPr>
        <w:pStyle w:val="Questions"/>
        <w:ind w:left="0"/>
      </w:pPr>
    </w:p>
    <w:p w14:paraId="1D3C1523" w14:textId="77777777" w:rsidR="004A4260" w:rsidRPr="00F8618F" w:rsidRDefault="004A4260" w:rsidP="00220AB7">
      <w:pPr>
        <w:ind w:left="-360"/>
        <w:rPr>
          <w:rFonts w:ascii="Arial" w:hAnsi="Arial" w:cs="Arial"/>
          <w:color w:val="00ACDC"/>
          <w:sz w:val="21"/>
          <w:szCs w:val="21"/>
        </w:rPr>
      </w:pPr>
      <w:r w:rsidRPr="00F8618F">
        <w:rPr>
          <w:rFonts w:ascii="Arial" w:hAnsi="Arial" w:cs="Arial"/>
          <w:color w:val="00ACDC"/>
          <w:sz w:val="21"/>
          <w:szCs w:val="21"/>
        </w:rPr>
        <w:t>How do I update my HealthEngine profile?</w:t>
      </w:r>
    </w:p>
    <w:p w14:paraId="54617D56" w14:textId="21A5347C" w:rsidR="003C03B0" w:rsidRDefault="00297EE5" w:rsidP="009B1DBE">
      <w:pPr>
        <w:ind w:left="-360"/>
        <w:rPr>
          <w:rFonts w:ascii="Arial" w:hAnsi="Arial" w:cs="Arial"/>
        </w:rPr>
      </w:pPr>
      <w:r>
        <w:rPr>
          <w:rFonts w:ascii="Arial" w:hAnsi="Arial" w:cs="Arial"/>
        </w:rPr>
        <w:t xml:space="preserve">To update your profile, visit </w:t>
      </w:r>
      <w:r w:rsidR="003C03B0">
        <w:rPr>
          <w:rFonts w:ascii="Arial" w:hAnsi="Arial" w:cs="Arial"/>
        </w:rPr>
        <w:t>healthengine.com/CDW</w:t>
      </w:r>
      <w:r w:rsidR="004A4260" w:rsidRPr="00F804D2">
        <w:rPr>
          <w:rFonts w:ascii="Arial" w:hAnsi="Arial" w:cs="Arial"/>
        </w:rPr>
        <w:t xml:space="preserve">, </w:t>
      </w:r>
      <w:r w:rsidR="003C03B0">
        <w:rPr>
          <w:rFonts w:ascii="Arial" w:hAnsi="Arial" w:cs="Arial"/>
        </w:rPr>
        <w:t xml:space="preserve">click the log in button, </w:t>
      </w:r>
      <w:r w:rsidR="004A4260" w:rsidRPr="00F804D2">
        <w:rPr>
          <w:rFonts w:ascii="Arial" w:hAnsi="Arial" w:cs="Arial"/>
        </w:rPr>
        <w:t>sign i</w:t>
      </w:r>
      <w:r w:rsidR="003C03B0">
        <w:rPr>
          <w:rFonts w:ascii="Arial" w:hAnsi="Arial" w:cs="Arial"/>
        </w:rPr>
        <w:t>n</w:t>
      </w:r>
      <w:r w:rsidR="004A4260" w:rsidRPr="00F804D2">
        <w:rPr>
          <w:rFonts w:ascii="Arial" w:hAnsi="Arial" w:cs="Arial"/>
        </w:rPr>
        <w:t xml:space="preserve">, click on </w:t>
      </w:r>
      <w:r w:rsidR="00FC536A">
        <w:rPr>
          <w:rFonts w:ascii="Arial" w:hAnsi="Arial" w:cs="Arial"/>
        </w:rPr>
        <w:t>“</w:t>
      </w:r>
      <w:r w:rsidR="004A4260" w:rsidRPr="00F804D2">
        <w:rPr>
          <w:rFonts w:ascii="Arial" w:hAnsi="Arial" w:cs="Arial"/>
        </w:rPr>
        <w:t>Account</w:t>
      </w:r>
      <w:r w:rsidR="00FC536A">
        <w:rPr>
          <w:rFonts w:ascii="Arial" w:hAnsi="Arial" w:cs="Arial"/>
        </w:rPr>
        <w:t>” and then “Edit Account”</w:t>
      </w:r>
      <w:r w:rsidR="004A4260" w:rsidRPr="00F804D2">
        <w:rPr>
          <w:rFonts w:ascii="Arial" w:hAnsi="Arial" w:cs="Arial"/>
        </w:rPr>
        <w:t>. There you</w:t>
      </w:r>
      <w:r w:rsidR="00FC536A">
        <w:rPr>
          <w:rFonts w:ascii="Arial" w:hAnsi="Arial" w:cs="Arial"/>
        </w:rPr>
        <w:t xml:space="preserve"> can view and edit </w:t>
      </w:r>
      <w:r w:rsidR="004A4260" w:rsidRPr="00F804D2">
        <w:rPr>
          <w:rFonts w:ascii="Arial" w:hAnsi="Arial" w:cs="Arial"/>
        </w:rPr>
        <w:t>your demographic and insurance information</w:t>
      </w:r>
      <w:r w:rsidR="00FC536A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>Make sure to click “</w:t>
      </w:r>
      <w:r w:rsidR="00FC536A">
        <w:rPr>
          <w:rFonts w:ascii="Arial" w:hAnsi="Arial" w:cs="Arial"/>
        </w:rPr>
        <w:t>Update</w:t>
      </w:r>
      <w:r>
        <w:rPr>
          <w:rFonts w:ascii="Arial" w:hAnsi="Arial" w:cs="Arial"/>
        </w:rPr>
        <w:t xml:space="preserve">” </w:t>
      </w:r>
      <w:r w:rsidR="009C1B56">
        <w:rPr>
          <w:rFonts w:ascii="Arial" w:hAnsi="Arial" w:cs="Arial"/>
        </w:rPr>
        <w:t>to save your changes</w:t>
      </w:r>
      <w:r>
        <w:rPr>
          <w:rFonts w:ascii="Arial" w:hAnsi="Arial" w:cs="Arial"/>
        </w:rPr>
        <w:t xml:space="preserve">. </w:t>
      </w:r>
    </w:p>
    <w:p w14:paraId="6F1168BA" w14:textId="77777777" w:rsidR="00454ACB" w:rsidRDefault="00454ACB" w:rsidP="00220AB7">
      <w:pPr>
        <w:ind w:left="-360"/>
        <w:rPr>
          <w:rFonts w:ascii="Arial" w:hAnsi="Arial" w:cs="Arial"/>
        </w:rPr>
      </w:pPr>
    </w:p>
    <w:p w14:paraId="09EB9F76" w14:textId="23BA6262" w:rsidR="00454ACB" w:rsidRDefault="00454ACB" w:rsidP="00317AF1">
      <w:pPr>
        <w:rPr>
          <w:rFonts w:ascii="Arial" w:hAnsi="Arial" w:cs="Arial"/>
        </w:rPr>
      </w:pPr>
    </w:p>
    <w:p w14:paraId="18600BE0" w14:textId="1CFD0CF1" w:rsidR="004A4260" w:rsidRPr="005F1FA7" w:rsidRDefault="004A4260">
      <w:pPr>
        <w:pStyle w:val="Questions"/>
      </w:pPr>
      <w:r w:rsidRPr="005F1FA7">
        <w:t>Can my family members use HealthEngine?</w:t>
      </w:r>
    </w:p>
    <w:p w14:paraId="390C9733" w14:textId="359A6673" w:rsidR="008B4DA2" w:rsidRPr="008146D7" w:rsidRDefault="004A4260" w:rsidP="008146D7">
      <w:pPr>
        <w:ind w:left="-360"/>
        <w:rPr>
          <w:rFonts w:ascii="Arial" w:hAnsi="Arial" w:cs="Arial"/>
        </w:rPr>
        <w:sectPr w:rsidR="008B4DA2" w:rsidRPr="008146D7" w:rsidSect="00D34151">
          <w:type w:val="continuous"/>
          <w:pgSz w:w="12240" w:h="15840"/>
          <w:pgMar w:top="2340" w:right="2880" w:bottom="1440" w:left="1440" w:header="720" w:footer="720" w:gutter="0"/>
          <w:cols w:num="2" w:space="720"/>
          <w:docGrid w:linePitch="360"/>
        </w:sectPr>
      </w:pPr>
      <w:r w:rsidRPr="00F804D2">
        <w:rPr>
          <w:rFonts w:ascii="Arial" w:hAnsi="Arial" w:cs="Arial"/>
        </w:rPr>
        <w:t xml:space="preserve">Yes – your family members can use HealthEngine. </w:t>
      </w:r>
      <w:r w:rsidR="009B1DBE">
        <w:rPr>
          <w:rFonts w:ascii="Arial" w:hAnsi="Arial" w:cs="Arial"/>
        </w:rPr>
        <w:t>C</w:t>
      </w:r>
      <w:r w:rsidR="00F8618F">
        <w:rPr>
          <w:rFonts w:ascii="Arial" w:hAnsi="Arial" w:cs="Arial"/>
        </w:rPr>
        <w:t xml:space="preserve">all the Care Concierge at 877.772.5595 with some basic information about the family member you want to sign up </w:t>
      </w:r>
      <w:r w:rsidR="009E4306">
        <w:rPr>
          <w:rFonts w:ascii="Arial" w:hAnsi="Arial" w:cs="Arial"/>
        </w:rPr>
        <w:t>and we’ll take care of the rest.</w:t>
      </w:r>
    </w:p>
    <w:p w14:paraId="090178A8" w14:textId="518366D3" w:rsidR="00E47F93" w:rsidRPr="005F1FA7" w:rsidRDefault="00E47F93" w:rsidP="009E4306">
      <w:pPr>
        <w:pStyle w:val="SectionCaps"/>
      </w:pPr>
      <w:r w:rsidRPr="005F1FA7">
        <w:lastRenderedPageBreak/>
        <w:t xml:space="preserve">HOW THE </w:t>
      </w:r>
      <w:r w:rsidR="004A4260" w:rsidRPr="005F1FA7">
        <w:t xml:space="preserve">PLATFORM WORKS: </w:t>
      </w:r>
      <w:r w:rsidRPr="005F1FA7">
        <w:t>CARE CONCIERGE</w:t>
      </w:r>
    </w:p>
    <w:p w14:paraId="3D4D696C" w14:textId="77777777" w:rsidR="008B4DA2" w:rsidRPr="00F804D2" w:rsidRDefault="008B4DA2" w:rsidP="009E4306">
      <w:pPr>
        <w:pStyle w:val="SectionCaps"/>
        <w:sectPr w:rsidR="008B4DA2" w:rsidRPr="00F804D2" w:rsidSect="00220AB7">
          <w:type w:val="continuous"/>
          <w:pgSz w:w="12240" w:h="15840"/>
          <w:pgMar w:top="2340" w:right="2880" w:bottom="1440" w:left="1440" w:header="720" w:footer="720" w:gutter="0"/>
          <w:cols w:space="720"/>
          <w:docGrid w:linePitch="360"/>
        </w:sectPr>
      </w:pPr>
    </w:p>
    <w:p w14:paraId="1A537C9A" w14:textId="719A5FE3" w:rsidR="00914876" w:rsidRPr="005F1FA7" w:rsidRDefault="00914876">
      <w:pPr>
        <w:pStyle w:val="Questions"/>
      </w:pPr>
      <w:r w:rsidRPr="005F1FA7">
        <w:lastRenderedPageBreak/>
        <w:t xml:space="preserve">What are </w:t>
      </w:r>
      <w:r w:rsidR="00A47B2C" w:rsidRPr="005F1FA7">
        <w:t>your Care Concierge team’s hours</w:t>
      </w:r>
      <w:r w:rsidRPr="005F1FA7">
        <w:t>?</w:t>
      </w:r>
    </w:p>
    <w:p w14:paraId="0CDB2C1F" w14:textId="313C4CE2" w:rsidR="00E42195" w:rsidRDefault="00914876" w:rsidP="00E42195">
      <w:pPr>
        <w:ind w:left="-360"/>
        <w:rPr>
          <w:rFonts w:ascii="Arial" w:hAnsi="Arial" w:cs="Arial"/>
        </w:rPr>
      </w:pPr>
      <w:r w:rsidRPr="00F804D2">
        <w:rPr>
          <w:rFonts w:ascii="Arial" w:hAnsi="Arial" w:cs="Arial"/>
        </w:rPr>
        <w:t>Our Care Concierge team is a</w:t>
      </w:r>
      <w:r w:rsidR="00297EE5">
        <w:rPr>
          <w:rFonts w:ascii="Arial" w:hAnsi="Arial" w:cs="Arial"/>
        </w:rPr>
        <w:t xml:space="preserve">vailable </w:t>
      </w:r>
      <w:r w:rsidR="00D620E9" w:rsidRPr="00F804D2">
        <w:rPr>
          <w:rFonts w:ascii="Arial" w:hAnsi="Arial" w:cs="Arial"/>
        </w:rPr>
        <w:t>from 9am – 5pm Central</w:t>
      </w:r>
      <w:r w:rsidR="008C1DF3" w:rsidRPr="00F804D2">
        <w:rPr>
          <w:rFonts w:ascii="Arial" w:hAnsi="Arial" w:cs="Arial"/>
        </w:rPr>
        <w:t xml:space="preserve"> Time</w:t>
      </w:r>
      <w:r w:rsidR="00D620E9" w:rsidRPr="00F804D2">
        <w:rPr>
          <w:rFonts w:ascii="Arial" w:hAnsi="Arial" w:cs="Arial"/>
        </w:rPr>
        <w:t xml:space="preserve">. </w:t>
      </w:r>
    </w:p>
    <w:p w14:paraId="18804281" w14:textId="77777777" w:rsidR="001404AA" w:rsidRDefault="001404AA" w:rsidP="00E42195">
      <w:pPr>
        <w:ind w:left="-360"/>
        <w:rPr>
          <w:rFonts w:ascii="Arial" w:hAnsi="Arial" w:cs="Arial"/>
        </w:rPr>
      </w:pPr>
    </w:p>
    <w:p w14:paraId="0B841C0B" w14:textId="77777777" w:rsidR="001404AA" w:rsidRPr="00E42195" w:rsidRDefault="001404AA" w:rsidP="00E42195">
      <w:pPr>
        <w:ind w:left="-360"/>
        <w:rPr>
          <w:rFonts w:ascii="Arial" w:hAnsi="Arial" w:cs="Arial"/>
        </w:rPr>
      </w:pPr>
      <w:bookmarkStart w:id="1" w:name="_GoBack"/>
      <w:bookmarkEnd w:id="1"/>
    </w:p>
    <w:p w14:paraId="076AB9E0" w14:textId="77777777" w:rsidR="00F03498" w:rsidRPr="005F1FA7" w:rsidRDefault="00F03498">
      <w:pPr>
        <w:pStyle w:val="Questions"/>
      </w:pPr>
      <w:r w:rsidRPr="005F1FA7">
        <w:lastRenderedPageBreak/>
        <w:t>How many languages do you support?</w:t>
      </w:r>
    </w:p>
    <w:p w14:paraId="24696FF6" w14:textId="1A303045" w:rsidR="00F03498" w:rsidRPr="00F804D2" w:rsidRDefault="00F03498" w:rsidP="00220AB7">
      <w:pPr>
        <w:ind w:left="-360"/>
        <w:rPr>
          <w:rFonts w:ascii="Arial" w:hAnsi="Arial" w:cs="Arial"/>
        </w:rPr>
      </w:pPr>
      <w:proofErr w:type="spellStart"/>
      <w:r w:rsidRPr="00F804D2">
        <w:rPr>
          <w:rFonts w:ascii="Arial" w:hAnsi="Arial" w:cs="Arial"/>
        </w:rPr>
        <w:t>HealthEngine</w:t>
      </w:r>
      <w:r w:rsidR="008C1DF3" w:rsidRPr="00F804D2">
        <w:rPr>
          <w:rFonts w:ascii="Arial" w:hAnsi="Arial" w:cs="Arial"/>
        </w:rPr>
        <w:t>’s</w:t>
      </w:r>
      <w:proofErr w:type="spellEnd"/>
      <w:r w:rsidR="008C1DF3" w:rsidRPr="00F804D2">
        <w:rPr>
          <w:rFonts w:ascii="Arial" w:hAnsi="Arial" w:cs="Arial"/>
        </w:rPr>
        <w:t xml:space="preserve"> Care Concierge offers</w:t>
      </w:r>
      <w:r w:rsidRPr="00F804D2">
        <w:rPr>
          <w:rFonts w:ascii="Arial" w:hAnsi="Arial" w:cs="Arial"/>
        </w:rPr>
        <w:t xml:space="preserve"> support</w:t>
      </w:r>
      <w:r w:rsidR="008C1DF3" w:rsidRPr="00F804D2">
        <w:rPr>
          <w:rFonts w:ascii="Arial" w:hAnsi="Arial" w:cs="Arial"/>
        </w:rPr>
        <w:t xml:space="preserve"> in both</w:t>
      </w:r>
      <w:r w:rsidRPr="00F804D2">
        <w:rPr>
          <w:rFonts w:ascii="Arial" w:hAnsi="Arial" w:cs="Arial"/>
        </w:rPr>
        <w:t xml:space="preserve"> English and Spanish.</w:t>
      </w:r>
    </w:p>
    <w:p w14:paraId="211B4AA5" w14:textId="62A5DD28" w:rsidR="005F6C7B" w:rsidRPr="00F804D2" w:rsidRDefault="005F6C7B" w:rsidP="00F56711">
      <w:pPr>
        <w:rPr>
          <w:rFonts w:ascii="Arial" w:hAnsi="Arial" w:cs="Arial"/>
        </w:rPr>
      </w:pPr>
    </w:p>
    <w:sectPr w:rsidR="005F6C7B" w:rsidRPr="00F804D2" w:rsidSect="00D34151">
      <w:type w:val="continuous"/>
      <w:pgSz w:w="12240" w:h="15840"/>
      <w:pgMar w:top="2340" w:right="288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C7347E" w14:textId="77777777" w:rsidR="006F6BE2" w:rsidRDefault="006F6BE2" w:rsidP="00D34151">
      <w:r>
        <w:separator/>
      </w:r>
    </w:p>
  </w:endnote>
  <w:endnote w:type="continuationSeparator" w:id="0">
    <w:p w14:paraId="1C6A5D44" w14:textId="77777777" w:rsidR="006F6BE2" w:rsidRDefault="006F6BE2" w:rsidP="00D34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exta-Regular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C52719" w14:textId="77777777" w:rsidR="006F6BE2" w:rsidRDefault="006F6BE2" w:rsidP="00D34151">
      <w:r>
        <w:separator/>
      </w:r>
    </w:p>
  </w:footnote>
  <w:footnote w:type="continuationSeparator" w:id="0">
    <w:p w14:paraId="029FE7BB" w14:textId="77777777" w:rsidR="006F6BE2" w:rsidRDefault="006F6BE2" w:rsidP="00D341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D66C944" w14:textId="3E4638F9" w:rsidR="006F6BE2" w:rsidRDefault="006F6BE2" w:rsidP="009C57A4">
    <w:pPr>
      <w:pStyle w:val="Header"/>
    </w:pPr>
    <w:r>
      <w:rPr>
        <w:noProof/>
      </w:rPr>
      <w:pict w14:anchorId="270484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left:0;text-align:left;margin-left:0;margin-top:0;width:612pt;height:11in;z-index:-251657216;mso-wrap-edited:f;mso-position-horizontal:center;mso-position-horizontal-relative:margin;mso-position-vertical:center;mso-position-vertical-relative:margin" wrapcoords="18847 0 18847 19963 1852 19984 1852 20536 5214 20618 5214 20638 18847 20945 18847 21559 21600 21559 21600 0 18847 0">
          <v:imagedata r:id="rId1" o:title="backgroun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941F2C0" w14:textId="382A4FF1" w:rsidR="006F6BE2" w:rsidRDefault="006F6BE2" w:rsidP="001F6977">
    <w:pPr>
      <w:pStyle w:val="WhoisHE"/>
      <w:spacing w:line="240" w:lineRule="auto"/>
    </w:pPr>
    <w:r>
      <w:rPr>
        <w:rFonts w:ascii="Arial" w:hAnsi="Arial" w:cs="Arial"/>
        <w:noProof/>
        <w:sz w:val="48"/>
        <w:szCs w:val="48"/>
      </w:rPr>
      <w:pict w14:anchorId="6B0873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left:0;text-align:left;margin-left:-73.1pt;margin-top:-116.85pt;width:618.85pt;height:800.85pt;z-index:-251658240;mso-wrap-edited:f;mso-position-horizontal-relative:margin;mso-position-vertical-relative:margin" wrapcoords="18847 0 18847 19963 1852 19984 1852 20536 5214 20618 5214 20638 18847 20945 18847 21559 21600 21559 21600 0 18847 0">
          <v:imagedata r:id="rId1" o:title="background1"/>
          <o:lock v:ext="edit" aspectratio="f"/>
          <w10:wrap anchorx="margin" anchory="margin"/>
        </v:shape>
      </w:pict>
    </w:r>
    <w:r w:rsidRPr="00F804D2">
      <w:rPr>
        <w:rFonts w:ascii="Arial" w:hAnsi="Arial" w:cs="Arial"/>
        <w:sz w:val="48"/>
        <w:szCs w:val="48"/>
      </w:rPr>
      <w:t>HealthEngine FAQs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E3382BA" w14:textId="77777777" w:rsidR="006F6BE2" w:rsidRDefault="006F6BE2" w:rsidP="009C57A4">
    <w:pPr>
      <w:pStyle w:val="Header"/>
    </w:pPr>
    <w:r>
      <w:rPr>
        <w:noProof/>
      </w:rPr>
      <w:pict w14:anchorId="0EF88B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left:0;text-align:left;margin-left:0;margin-top:0;width:612pt;height:11in;z-index:-251656192;mso-wrap-edited:f;mso-position-horizontal:center;mso-position-horizontal-relative:margin;mso-position-vertical:center;mso-position-vertical-relative:margin" wrapcoords="18847 0 18847 19963 1852 19984 1852 20536 5214 20618 5214 20638 18847 20945 18847 21559 21600 21559 21600 0 18847 0">
          <v:imagedata r:id="rId1" o:title="backgroun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7557"/>
    <w:multiLevelType w:val="hybridMultilevel"/>
    <w:tmpl w:val="92CC1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F96FB4"/>
    <w:multiLevelType w:val="hybridMultilevel"/>
    <w:tmpl w:val="95987856"/>
    <w:lvl w:ilvl="0" w:tplc="18C4698E">
      <w:start w:val="1"/>
      <w:numFmt w:val="decimal"/>
      <w:pStyle w:val="List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B116CB"/>
    <w:multiLevelType w:val="hybridMultilevel"/>
    <w:tmpl w:val="54F4728A"/>
    <w:lvl w:ilvl="0" w:tplc="BCCA292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876"/>
    <w:rsid w:val="00022CCC"/>
    <w:rsid w:val="00026D07"/>
    <w:rsid w:val="000B1489"/>
    <w:rsid w:val="000D40A2"/>
    <w:rsid w:val="00124B0F"/>
    <w:rsid w:val="001404AA"/>
    <w:rsid w:val="00176D6C"/>
    <w:rsid w:val="001A14AA"/>
    <w:rsid w:val="001B3595"/>
    <w:rsid w:val="001F6977"/>
    <w:rsid w:val="00220AB7"/>
    <w:rsid w:val="00250F62"/>
    <w:rsid w:val="002556EB"/>
    <w:rsid w:val="00262D0D"/>
    <w:rsid w:val="00297EE5"/>
    <w:rsid w:val="002C0F03"/>
    <w:rsid w:val="00317AF1"/>
    <w:rsid w:val="0033304A"/>
    <w:rsid w:val="0034020D"/>
    <w:rsid w:val="003461EE"/>
    <w:rsid w:val="003C03B0"/>
    <w:rsid w:val="003C4A35"/>
    <w:rsid w:val="003E537D"/>
    <w:rsid w:val="00452AF3"/>
    <w:rsid w:val="00454ACB"/>
    <w:rsid w:val="00477241"/>
    <w:rsid w:val="00487AA7"/>
    <w:rsid w:val="004A047F"/>
    <w:rsid w:val="004A4260"/>
    <w:rsid w:val="004A521E"/>
    <w:rsid w:val="004C6F72"/>
    <w:rsid w:val="004D47A4"/>
    <w:rsid w:val="00515DB6"/>
    <w:rsid w:val="0052147E"/>
    <w:rsid w:val="00521F65"/>
    <w:rsid w:val="00534F76"/>
    <w:rsid w:val="005B1370"/>
    <w:rsid w:val="005C6E5F"/>
    <w:rsid w:val="005F1FA7"/>
    <w:rsid w:val="005F6C7B"/>
    <w:rsid w:val="00633E8B"/>
    <w:rsid w:val="00646DDF"/>
    <w:rsid w:val="0065716E"/>
    <w:rsid w:val="00657D88"/>
    <w:rsid w:val="00663F41"/>
    <w:rsid w:val="006820ED"/>
    <w:rsid w:val="006826A4"/>
    <w:rsid w:val="006D55EB"/>
    <w:rsid w:val="006F6BE2"/>
    <w:rsid w:val="00755683"/>
    <w:rsid w:val="007A2837"/>
    <w:rsid w:val="007B1B91"/>
    <w:rsid w:val="007C790C"/>
    <w:rsid w:val="007E13A2"/>
    <w:rsid w:val="007E7F3A"/>
    <w:rsid w:val="007F3794"/>
    <w:rsid w:val="007F48BF"/>
    <w:rsid w:val="008062BE"/>
    <w:rsid w:val="008146D7"/>
    <w:rsid w:val="0083037B"/>
    <w:rsid w:val="008923EB"/>
    <w:rsid w:val="008943B3"/>
    <w:rsid w:val="008B284B"/>
    <w:rsid w:val="008B4DA2"/>
    <w:rsid w:val="008C1DF3"/>
    <w:rsid w:val="008C5C92"/>
    <w:rsid w:val="008D001E"/>
    <w:rsid w:val="008D0053"/>
    <w:rsid w:val="008F4CDA"/>
    <w:rsid w:val="008F718B"/>
    <w:rsid w:val="00914876"/>
    <w:rsid w:val="00980F74"/>
    <w:rsid w:val="00982A00"/>
    <w:rsid w:val="00987619"/>
    <w:rsid w:val="00987EC7"/>
    <w:rsid w:val="009A71F6"/>
    <w:rsid w:val="009B1DBE"/>
    <w:rsid w:val="009B4641"/>
    <w:rsid w:val="009C1B56"/>
    <w:rsid w:val="009C57A4"/>
    <w:rsid w:val="009E4306"/>
    <w:rsid w:val="009F2EDA"/>
    <w:rsid w:val="00A116B2"/>
    <w:rsid w:val="00A30F19"/>
    <w:rsid w:val="00A433FB"/>
    <w:rsid w:val="00A47B2C"/>
    <w:rsid w:val="00A630E4"/>
    <w:rsid w:val="00A83FC7"/>
    <w:rsid w:val="00A90180"/>
    <w:rsid w:val="00AA067F"/>
    <w:rsid w:val="00AA6D24"/>
    <w:rsid w:val="00AC5B65"/>
    <w:rsid w:val="00AD0CBF"/>
    <w:rsid w:val="00AD3053"/>
    <w:rsid w:val="00B27179"/>
    <w:rsid w:val="00B8645E"/>
    <w:rsid w:val="00B91876"/>
    <w:rsid w:val="00BC2BCC"/>
    <w:rsid w:val="00BC32E6"/>
    <w:rsid w:val="00C23922"/>
    <w:rsid w:val="00C23DA3"/>
    <w:rsid w:val="00C313B3"/>
    <w:rsid w:val="00C42908"/>
    <w:rsid w:val="00C551A8"/>
    <w:rsid w:val="00C65287"/>
    <w:rsid w:val="00C678BA"/>
    <w:rsid w:val="00CF4D34"/>
    <w:rsid w:val="00D11512"/>
    <w:rsid w:val="00D310E0"/>
    <w:rsid w:val="00D33480"/>
    <w:rsid w:val="00D34151"/>
    <w:rsid w:val="00D620E9"/>
    <w:rsid w:val="00D644ED"/>
    <w:rsid w:val="00D7255E"/>
    <w:rsid w:val="00D7621C"/>
    <w:rsid w:val="00DB2FEC"/>
    <w:rsid w:val="00DC53A6"/>
    <w:rsid w:val="00DD2DC3"/>
    <w:rsid w:val="00DD57A8"/>
    <w:rsid w:val="00E15FC5"/>
    <w:rsid w:val="00E42195"/>
    <w:rsid w:val="00E47F93"/>
    <w:rsid w:val="00E7629A"/>
    <w:rsid w:val="00E878D4"/>
    <w:rsid w:val="00E95B69"/>
    <w:rsid w:val="00EE08E8"/>
    <w:rsid w:val="00F03498"/>
    <w:rsid w:val="00F56711"/>
    <w:rsid w:val="00F804D2"/>
    <w:rsid w:val="00F81AF2"/>
    <w:rsid w:val="00F837E8"/>
    <w:rsid w:val="00F8618F"/>
    <w:rsid w:val="00FC084B"/>
    <w:rsid w:val="00FC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31FD77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977"/>
    <w:pPr>
      <w:spacing w:line="230" w:lineRule="exact"/>
    </w:pPr>
    <w:rPr>
      <w:rFonts w:ascii="Texta-Regular" w:hAnsi="Texta-Regular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3A2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4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0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B35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5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5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595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59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57A4"/>
    <w:pPr>
      <w:tabs>
        <w:tab w:val="center" w:pos="4320"/>
        <w:tab w:val="right" w:pos="8640"/>
      </w:tabs>
      <w:ind w:left="-360"/>
    </w:pPr>
    <w:rPr>
      <w:color w:val="25A6D5"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  <w:rsid w:val="009C57A4"/>
    <w:rPr>
      <w:rFonts w:ascii="Texta-Regular" w:hAnsi="Texta-Regular"/>
      <w:color w:val="25A6D5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D341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151"/>
  </w:style>
  <w:style w:type="paragraph" w:customStyle="1" w:styleId="SectionCaps">
    <w:name w:val="Section Caps"/>
    <w:next w:val="Questions"/>
    <w:autoRedefine/>
    <w:qFormat/>
    <w:rsid w:val="009E4306"/>
    <w:pPr>
      <w:pBdr>
        <w:bottom w:val="single" w:sz="4" w:space="1" w:color="auto"/>
      </w:pBdr>
      <w:spacing w:before="240" w:after="60"/>
      <w:ind w:left="-360"/>
    </w:pPr>
    <w:rPr>
      <w:rFonts w:ascii="Arial" w:hAnsi="Arial"/>
      <w:color w:val="132446"/>
      <w:sz w:val="18"/>
      <w:szCs w:val="20"/>
    </w:rPr>
  </w:style>
  <w:style w:type="paragraph" w:customStyle="1" w:styleId="WhoisHE">
    <w:name w:val="Who is HE"/>
    <w:basedOn w:val="Normal"/>
    <w:qFormat/>
    <w:rsid w:val="009C57A4"/>
    <w:pPr>
      <w:spacing w:after="60"/>
      <w:ind w:left="-360"/>
    </w:pPr>
    <w:rPr>
      <w:color w:val="25A6D5"/>
      <w:sz w:val="28"/>
      <w:szCs w:val="28"/>
    </w:rPr>
  </w:style>
  <w:style w:type="paragraph" w:customStyle="1" w:styleId="Intro12">
    <w:name w:val="Intro 12"/>
    <w:qFormat/>
    <w:rsid w:val="005F1FA7"/>
    <w:pPr>
      <w:spacing w:after="120" w:line="300" w:lineRule="exact"/>
      <w:ind w:left="-360"/>
    </w:pPr>
    <w:rPr>
      <w:rFonts w:ascii="Arial" w:hAnsi="Arial" w:cs="Arial"/>
      <w:bCs/>
      <w:color w:val="132446"/>
    </w:rPr>
  </w:style>
  <w:style w:type="paragraph" w:customStyle="1" w:styleId="Questions">
    <w:name w:val="Questions"/>
    <w:qFormat/>
    <w:rsid w:val="005F1FA7"/>
    <w:pPr>
      <w:spacing w:before="240" w:after="40" w:line="240" w:lineRule="exact"/>
      <w:ind w:left="-360"/>
    </w:pPr>
    <w:rPr>
      <w:rFonts w:ascii="Arial" w:hAnsi="Arial" w:cs="Arial"/>
      <w:color w:val="25A6D5"/>
      <w:sz w:val="21"/>
      <w:szCs w:val="22"/>
    </w:rPr>
  </w:style>
  <w:style w:type="paragraph" w:styleId="ListParagraph">
    <w:name w:val="List Paragraph"/>
    <w:basedOn w:val="Normal"/>
    <w:uiPriority w:val="34"/>
    <w:qFormat/>
    <w:rsid w:val="00220AB7"/>
    <w:pPr>
      <w:ind w:left="720"/>
      <w:contextualSpacing/>
    </w:pPr>
  </w:style>
  <w:style w:type="paragraph" w:customStyle="1" w:styleId="List1">
    <w:name w:val="List1"/>
    <w:qFormat/>
    <w:rsid w:val="00AC5B65"/>
    <w:pPr>
      <w:numPr>
        <w:numId w:val="1"/>
      </w:numPr>
      <w:spacing w:line="230" w:lineRule="exact"/>
      <w:ind w:left="-173" w:hanging="187"/>
    </w:pPr>
    <w:rPr>
      <w:rFonts w:ascii="Texta-Regular" w:hAnsi="Texta-Regular"/>
      <w:sz w:val="20"/>
    </w:rPr>
  </w:style>
  <w:style w:type="paragraph" w:styleId="Revision">
    <w:name w:val="Revision"/>
    <w:hidden/>
    <w:uiPriority w:val="99"/>
    <w:semiHidden/>
    <w:rsid w:val="00DC53A6"/>
    <w:rPr>
      <w:rFonts w:ascii="Texta-Regular" w:hAnsi="Texta-Regular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977"/>
    <w:pPr>
      <w:spacing w:line="230" w:lineRule="exact"/>
    </w:pPr>
    <w:rPr>
      <w:rFonts w:ascii="Texta-Regular" w:hAnsi="Texta-Regular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3A2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4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0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B35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5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5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595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59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57A4"/>
    <w:pPr>
      <w:tabs>
        <w:tab w:val="center" w:pos="4320"/>
        <w:tab w:val="right" w:pos="8640"/>
      </w:tabs>
      <w:ind w:left="-360"/>
    </w:pPr>
    <w:rPr>
      <w:color w:val="25A6D5"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  <w:rsid w:val="009C57A4"/>
    <w:rPr>
      <w:rFonts w:ascii="Texta-Regular" w:hAnsi="Texta-Regular"/>
      <w:color w:val="25A6D5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D341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151"/>
  </w:style>
  <w:style w:type="paragraph" w:customStyle="1" w:styleId="SectionCaps">
    <w:name w:val="Section Caps"/>
    <w:next w:val="Questions"/>
    <w:autoRedefine/>
    <w:qFormat/>
    <w:rsid w:val="009E4306"/>
    <w:pPr>
      <w:pBdr>
        <w:bottom w:val="single" w:sz="4" w:space="1" w:color="auto"/>
      </w:pBdr>
      <w:spacing w:before="240" w:after="60"/>
      <w:ind w:left="-360"/>
    </w:pPr>
    <w:rPr>
      <w:rFonts w:ascii="Arial" w:hAnsi="Arial"/>
      <w:color w:val="132446"/>
      <w:sz w:val="18"/>
      <w:szCs w:val="20"/>
    </w:rPr>
  </w:style>
  <w:style w:type="paragraph" w:customStyle="1" w:styleId="WhoisHE">
    <w:name w:val="Who is HE"/>
    <w:basedOn w:val="Normal"/>
    <w:qFormat/>
    <w:rsid w:val="009C57A4"/>
    <w:pPr>
      <w:spacing w:after="60"/>
      <w:ind w:left="-360"/>
    </w:pPr>
    <w:rPr>
      <w:color w:val="25A6D5"/>
      <w:sz w:val="28"/>
      <w:szCs w:val="28"/>
    </w:rPr>
  </w:style>
  <w:style w:type="paragraph" w:customStyle="1" w:styleId="Intro12">
    <w:name w:val="Intro 12"/>
    <w:qFormat/>
    <w:rsid w:val="005F1FA7"/>
    <w:pPr>
      <w:spacing w:after="120" w:line="300" w:lineRule="exact"/>
      <w:ind w:left="-360"/>
    </w:pPr>
    <w:rPr>
      <w:rFonts w:ascii="Arial" w:hAnsi="Arial" w:cs="Arial"/>
      <w:bCs/>
      <w:color w:val="132446"/>
    </w:rPr>
  </w:style>
  <w:style w:type="paragraph" w:customStyle="1" w:styleId="Questions">
    <w:name w:val="Questions"/>
    <w:qFormat/>
    <w:rsid w:val="005F1FA7"/>
    <w:pPr>
      <w:spacing w:before="240" w:after="40" w:line="240" w:lineRule="exact"/>
      <w:ind w:left="-360"/>
    </w:pPr>
    <w:rPr>
      <w:rFonts w:ascii="Arial" w:hAnsi="Arial" w:cs="Arial"/>
      <w:color w:val="25A6D5"/>
      <w:sz w:val="21"/>
      <w:szCs w:val="22"/>
    </w:rPr>
  </w:style>
  <w:style w:type="paragraph" w:styleId="ListParagraph">
    <w:name w:val="List Paragraph"/>
    <w:basedOn w:val="Normal"/>
    <w:uiPriority w:val="34"/>
    <w:qFormat/>
    <w:rsid w:val="00220AB7"/>
    <w:pPr>
      <w:ind w:left="720"/>
      <w:contextualSpacing/>
    </w:pPr>
  </w:style>
  <w:style w:type="paragraph" w:customStyle="1" w:styleId="List1">
    <w:name w:val="List1"/>
    <w:qFormat/>
    <w:rsid w:val="00AC5B65"/>
    <w:pPr>
      <w:numPr>
        <w:numId w:val="1"/>
      </w:numPr>
      <w:spacing w:line="230" w:lineRule="exact"/>
      <w:ind w:left="-173" w:hanging="187"/>
    </w:pPr>
    <w:rPr>
      <w:rFonts w:ascii="Texta-Regular" w:hAnsi="Texta-Regular"/>
      <w:sz w:val="20"/>
    </w:rPr>
  </w:style>
  <w:style w:type="paragraph" w:styleId="Revision">
    <w:name w:val="Revision"/>
    <w:hidden/>
    <w:uiPriority w:val="99"/>
    <w:semiHidden/>
    <w:rsid w:val="00DC53A6"/>
    <w:rPr>
      <w:rFonts w:ascii="Texta-Regular" w:hAnsi="Texta-Regular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2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1713E5-B307-9845-B475-6E420A0AA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1094</Words>
  <Characters>6242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HealthEngine</Company>
  <LinksUpToDate>false</LinksUpToDate>
  <CharactersWithSpaces>7322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Kowalski</dc:creator>
  <cp:lastModifiedBy>Stephanie Kowalski</cp:lastModifiedBy>
  <cp:revision>6</cp:revision>
  <cp:lastPrinted>2015-08-28T13:38:00Z</cp:lastPrinted>
  <dcterms:created xsi:type="dcterms:W3CDTF">2015-09-18T19:18:00Z</dcterms:created>
  <dcterms:modified xsi:type="dcterms:W3CDTF">2015-09-18T19:27:00Z</dcterms:modified>
</cp:coreProperties>
</file>